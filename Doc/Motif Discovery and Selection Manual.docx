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C2C" w:rsidRDefault="000D764F" w:rsidP="00A97F96">
      <w:pPr>
        <w:jc w:val="center"/>
      </w:pPr>
      <w:r>
        <w:t xml:space="preserve">Motif Discovery, </w:t>
      </w:r>
      <w:r w:rsidR="00A97F96">
        <w:t>Selection</w:t>
      </w:r>
      <w:r>
        <w:t>, and Post-Analysis</w:t>
      </w:r>
      <w:r w:rsidR="00A97F96">
        <w:t xml:space="preserve"> Manual</w:t>
      </w:r>
    </w:p>
    <w:p w:rsidR="00F16771" w:rsidRDefault="00F16771" w:rsidP="00F16771">
      <w:pPr>
        <w:pStyle w:val="ListParagraph"/>
        <w:ind w:left="360"/>
      </w:pPr>
    </w:p>
    <w:p w:rsidR="00F16771" w:rsidRDefault="00F16771" w:rsidP="00F16771">
      <w:pPr>
        <w:pStyle w:val="ListParagraph"/>
        <w:ind w:left="0"/>
      </w:pPr>
      <w:r>
        <w:t>List of projects:</w:t>
      </w:r>
    </w:p>
    <w:p w:rsidR="00F16771" w:rsidRDefault="00F16771" w:rsidP="00F16771">
      <w:pPr>
        <w:pStyle w:val="ListParagraph"/>
        <w:ind w:left="0"/>
      </w:pPr>
      <w:r>
        <w:t xml:space="preserve">OVAC, two sets of DEGs, </w:t>
      </w:r>
      <w:r w:rsidRPr="00F16771">
        <w:rPr>
          <w:b/>
        </w:rPr>
        <w:t>Yichao</w:t>
      </w:r>
    </w:p>
    <w:p w:rsidR="00F16771" w:rsidRDefault="00F16771" w:rsidP="00F16771">
      <w:pPr>
        <w:pStyle w:val="ListParagraph"/>
        <w:ind w:left="0"/>
      </w:pPr>
      <w:r>
        <w:t xml:space="preserve">HRGP, pollen-specific genes, </w:t>
      </w:r>
      <w:r w:rsidRPr="00F16771">
        <w:rPr>
          <w:b/>
        </w:rPr>
        <w:t>Dr. Welch</w:t>
      </w:r>
    </w:p>
    <w:p w:rsidR="00F16771" w:rsidRDefault="00F16771" w:rsidP="00F16771">
      <w:pPr>
        <w:pStyle w:val="ListParagraph"/>
        <w:ind w:left="0"/>
      </w:pPr>
      <w:proofErr w:type="spellStart"/>
      <w:r>
        <w:t>Brugia</w:t>
      </w:r>
      <w:proofErr w:type="spellEnd"/>
      <w:r>
        <w:t xml:space="preserve"> </w:t>
      </w:r>
      <w:proofErr w:type="spellStart"/>
      <w:r>
        <w:t>Malayi</w:t>
      </w:r>
      <w:proofErr w:type="spellEnd"/>
      <w:r>
        <w:t xml:space="preserve">, L3 stage specific genes, </w:t>
      </w:r>
      <w:r w:rsidRPr="00F16771">
        <w:rPr>
          <w:b/>
        </w:rPr>
        <w:t>Yichao</w:t>
      </w:r>
    </w:p>
    <w:p w:rsidR="00F16771" w:rsidRDefault="00F16771" w:rsidP="00F16771">
      <w:pPr>
        <w:pStyle w:val="ListParagraph"/>
        <w:ind w:left="0"/>
      </w:pPr>
      <w:r>
        <w:t xml:space="preserve">Chagas disease, stage specific, cell type specific, </w:t>
      </w:r>
      <w:r w:rsidRPr="00F16771">
        <w:rPr>
          <w:b/>
        </w:rPr>
        <w:t>Prashant</w:t>
      </w:r>
    </w:p>
    <w:p w:rsidR="00F16771" w:rsidRPr="0072703B" w:rsidRDefault="00F16771" w:rsidP="00F16771">
      <w:pPr>
        <w:pStyle w:val="ListParagraph"/>
        <w:ind w:left="0"/>
        <w:rPr>
          <w:b/>
        </w:rPr>
      </w:pPr>
      <w:r>
        <w:t xml:space="preserve">Shigella, High iron vs. Low iron, </w:t>
      </w:r>
      <w:r w:rsidRPr="0072703B">
        <w:rPr>
          <w:b/>
        </w:rPr>
        <w:t>Dr. Drews?</w:t>
      </w:r>
    </w:p>
    <w:p w:rsidR="00F16771" w:rsidRDefault="00F16771" w:rsidP="00F16771">
      <w:pPr>
        <w:pStyle w:val="ListParagraph"/>
        <w:ind w:left="0"/>
      </w:pPr>
      <w:r>
        <w:t xml:space="preserve">Diabetic nephropathy, (what condition?), </w:t>
      </w:r>
      <w:r w:rsidRPr="0072703B">
        <w:rPr>
          <w:b/>
        </w:rPr>
        <w:t>Dr. Drews?</w:t>
      </w:r>
    </w:p>
    <w:p w:rsidR="00F16771" w:rsidRDefault="0072703B" w:rsidP="00F16771">
      <w:pPr>
        <w:pStyle w:val="ListParagraph"/>
        <w:ind w:left="0"/>
      </w:pPr>
      <w:r>
        <w:t xml:space="preserve">Endocrine, (what condition?), </w:t>
      </w:r>
      <w:r w:rsidRPr="0072703B">
        <w:rPr>
          <w:b/>
        </w:rPr>
        <w:t>Yichao</w:t>
      </w:r>
    </w:p>
    <w:p w:rsidR="00F16771" w:rsidRDefault="00F16771" w:rsidP="00F16771">
      <w:pPr>
        <w:pStyle w:val="ListParagraph"/>
        <w:ind w:left="360"/>
      </w:pPr>
    </w:p>
    <w:p w:rsidR="00A97F96" w:rsidRDefault="00395CE4" w:rsidP="00395CE4">
      <w:pPr>
        <w:pStyle w:val="ListParagraph"/>
        <w:numPr>
          <w:ilvl w:val="0"/>
          <w:numId w:val="1"/>
        </w:numPr>
      </w:pPr>
      <w:r>
        <w:t>General problem</w:t>
      </w:r>
    </w:p>
    <w:p w:rsidR="00395CE4" w:rsidRDefault="00395CE4" w:rsidP="00395CE4">
      <w:r>
        <w:t>The binding of transcription factors to regulatory elements is the key step in gene regulation.</w:t>
      </w:r>
      <w:r w:rsidR="00C44527">
        <w:t xml:space="preserve"> Motif discovery is the computational approach for finding the putative transcription factor binding sites.</w:t>
      </w:r>
    </w:p>
    <w:p w:rsidR="00C44527" w:rsidRDefault="00C44527" w:rsidP="00C44527">
      <w:pPr>
        <w:pStyle w:val="ListParagraph"/>
        <w:numPr>
          <w:ilvl w:val="0"/>
          <w:numId w:val="1"/>
        </w:numPr>
      </w:pPr>
      <w:r>
        <w:t>Motif discovery and selection pipeline</w:t>
      </w:r>
    </w:p>
    <w:p w:rsidR="00C44527" w:rsidRDefault="005A5D37" w:rsidP="00C44527">
      <w:r w:rsidRPr="005A5D37">
        <w:rPr>
          <w:noProof/>
        </w:rPr>
        <mc:AlternateContent>
          <mc:Choice Requires="wpg">
            <w:drawing>
              <wp:anchor distT="0" distB="0" distL="114300" distR="114300" simplePos="0" relativeHeight="251659264" behindDoc="1" locked="0" layoutInCell="1" allowOverlap="1" wp14:anchorId="3B2275E9" wp14:editId="34122D6F">
                <wp:simplePos x="0" y="0"/>
                <wp:positionH relativeFrom="column">
                  <wp:posOffset>52070</wp:posOffset>
                </wp:positionH>
                <wp:positionV relativeFrom="paragraph">
                  <wp:posOffset>12065</wp:posOffset>
                </wp:positionV>
                <wp:extent cx="4656455" cy="4712337"/>
                <wp:effectExtent l="0" t="0" r="10795" b="12065"/>
                <wp:wrapTight wrapText="bothSides">
                  <wp:wrapPolygon edited="0">
                    <wp:start x="707" y="0"/>
                    <wp:lineTo x="707" y="1397"/>
                    <wp:lineTo x="4949" y="2794"/>
                    <wp:lineTo x="0" y="2882"/>
                    <wp:lineTo x="0" y="6462"/>
                    <wp:lineTo x="442" y="6986"/>
                    <wp:lineTo x="0" y="7335"/>
                    <wp:lineTo x="0" y="10828"/>
                    <wp:lineTo x="265" y="11177"/>
                    <wp:lineTo x="0" y="11701"/>
                    <wp:lineTo x="0" y="19560"/>
                    <wp:lineTo x="1237" y="20957"/>
                    <wp:lineTo x="1326" y="21219"/>
                    <wp:lineTo x="4772" y="21568"/>
                    <wp:lineTo x="7776" y="21568"/>
                    <wp:lineTo x="14227" y="21568"/>
                    <wp:lineTo x="14404" y="20258"/>
                    <wp:lineTo x="13962" y="20084"/>
                    <wp:lineTo x="11399" y="19560"/>
                    <wp:lineTo x="21562" y="19472"/>
                    <wp:lineTo x="21562" y="15980"/>
                    <wp:lineTo x="3535" y="15368"/>
                    <wp:lineTo x="21562" y="15106"/>
                    <wp:lineTo x="21562" y="11614"/>
                    <wp:lineTo x="3358" y="11177"/>
                    <wp:lineTo x="21562" y="10740"/>
                    <wp:lineTo x="21562" y="7248"/>
                    <wp:lineTo x="3181" y="6986"/>
                    <wp:lineTo x="21562" y="6374"/>
                    <wp:lineTo x="21562" y="2882"/>
                    <wp:lineTo x="17320" y="2794"/>
                    <wp:lineTo x="20678" y="1397"/>
                    <wp:lineTo x="20678" y="0"/>
                    <wp:lineTo x="707" y="0"/>
                  </wp:wrapPolygon>
                </wp:wrapTight>
                <wp:docPr id="4" name="Group 3"/>
                <wp:cNvGraphicFramePr/>
                <a:graphic xmlns:a="http://schemas.openxmlformats.org/drawingml/2006/main">
                  <a:graphicData uri="http://schemas.microsoft.com/office/word/2010/wordprocessingGroup">
                    <wpg:wgp>
                      <wpg:cNvGrpSpPr/>
                      <wpg:grpSpPr>
                        <a:xfrm>
                          <a:off x="0" y="0"/>
                          <a:ext cx="4656455" cy="4712337"/>
                          <a:chOff x="0" y="0"/>
                          <a:chExt cx="5257800" cy="4843961"/>
                        </a:xfrm>
                      </wpg:grpSpPr>
                      <wpg:grpSp>
                        <wpg:cNvPr id="2" name="Group 2"/>
                        <wpg:cNvGrpSpPr/>
                        <wpg:grpSpPr>
                          <a:xfrm>
                            <a:off x="0" y="0"/>
                            <a:ext cx="5257800" cy="4843961"/>
                            <a:chOff x="0" y="0"/>
                            <a:chExt cx="5257800" cy="4843961"/>
                          </a:xfrm>
                        </wpg:grpSpPr>
                        <wpg:graphicFrame>
                          <wpg:cNvPr id="5" name="Diagram 5"/>
                          <wpg:cNvFrPr/>
                          <wpg:xfrm>
                            <a:off x="0" y="660192"/>
                            <a:ext cx="5257800" cy="4089400"/>
                          </wpg:xfrm>
                          <a:graphic>
                            <a:graphicData uri="http://schemas.openxmlformats.org/drawingml/2006/diagram">
                              <dgm:relIds xmlns:dgm="http://schemas.openxmlformats.org/drawingml/2006/diagram" xmlns:r="http://schemas.openxmlformats.org/officeDocument/2006/relationships" r:dm="rId5" r:lo="rId6" r:qs="rId7" r:cs="rId8"/>
                            </a:graphicData>
                          </a:graphic>
                        </wpg:graphicFrame>
                        <wps:wsp>
                          <wps:cNvPr id="6" name="TextBox 7"/>
                          <wps:cNvSpPr txBox="1"/>
                          <wps:spPr>
                            <a:xfrm>
                              <a:off x="210631" y="0"/>
                              <a:ext cx="1820973" cy="311322"/>
                            </a:xfrm>
                            <a:prstGeom prst="rect">
                              <a:avLst/>
                            </a:prstGeom>
                          </wps:spPr>
                          <wps:style>
                            <a:lnRef idx="2">
                              <a:schemeClr val="accent1"/>
                            </a:lnRef>
                            <a:fillRef idx="1">
                              <a:schemeClr val="lt1"/>
                            </a:fillRef>
                            <a:effectRef idx="0">
                              <a:schemeClr val="accent1"/>
                            </a:effectRef>
                            <a:fontRef idx="minor">
                              <a:schemeClr val="dk1"/>
                            </a:fontRef>
                          </wps:style>
                          <wps:txbx>
                            <w:txbxContent>
                              <w:p w:rsidR="005A5D37" w:rsidRDefault="005A5D37" w:rsidP="005A5D37">
                                <w:pPr>
                                  <w:pStyle w:val="NormalWeb"/>
                                  <w:spacing w:before="0" w:beforeAutospacing="0" w:after="0" w:afterAutospacing="0"/>
                                  <w:jc w:val="center"/>
                                </w:pPr>
                                <w:r>
                                  <w:rPr>
                                    <w:rFonts w:asciiTheme="minorHAnsi" w:hAnsi="Calibri" w:cstheme="minorBidi"/>
                                    <w:color w:val="000000" w:themeColor="dark1"/>
                                    <w:kern w:val="24"/>
                                  </w:rPr>
                                  <w:t>Foreground sequences</w:t>
                                </w:r>
                              </w:p>
                            </w:txbxContent>
                          </wps:txbx>
                          <wps:bodyPr wrap="none" rtlCol="0">
                            <a:spAutoFit/>
                          </wps:bodyPr>
                        </wps:wsp>
                        <wps:wsp>
                          <wps:cNvPr id="7" name="TextBox 8"/>
                          <wps:cNvSpPr txBox="1"/>
                          <wps:spPr>
                            <a:xfrm>
                              <a:off x="3162277" y="0"/>
                              <a:ext cx="1836745" cy="311322"/>
                            </a:xfrm>
                            <a:prstGeom prst="rect">
                              <a:avLst/>
                            </a:prstGeom>
                          </wps:spPr>
                          <wps:style>
                            <a:lnRef idx="2">
                              <a:schemeClr val="accent1"/>
                            </a:lnRef>
                            <a:fillRef idx="1">
                              <a:schemeClr val="lt1"/>
                            </a:fillRef>
                            <a:effectRef idx="0">
                              <a:schemeClr val="accent1"/>
                            </a:effectRef>
                            <a:fontRef idx="minor">
                              <a:schemeClr val="dk1"/>
                            </a:fontRef>
                          </wps:style>
                          <wps:txbx>
                            <w:txbxContent>
                              <w:p w:rsidR="005A5D37" w:rsidRDefault="005A5D37" w:rsidP="005A5D37">
                                <w:pPr>
                                  <w:pStyle w:val="NormalWeb"/>
                                  <w:spacing w:before="0" w:beforeAutospacing="0" w:after="0" w:afterAutospacing="0"/>
                                  <w:jc w:val="center"/>
                                </w:pPr>
                                <w:r>
                                  <w:rPr>
                                    <w:rFonts w:asciiTheme="minorHAnsi" w:hAnsi="Calibri" w:cstheme="minorBidi"/>
                                    <w:color w:val="000000" w:themeColor="dark1"/>
                                    <w:kern w:val="24"/>
                                  </w:rPr>
                                  <w:t>Background sequences</w:t>
                                </w:r>
                              </w:p>
                            </w:txbxContent>
                          </wps:txbx>
                          <wps:bodyPr wrap="none" rtlCol="0">
                            <a:spAutoFit/>
                          </wps:bodyPr>
                        </wps:wsp>
                        <wps:wsp>
                          <wps:cNvPr id="8" name="Down Arrow 8"/>
                          <wps:cNvSpPr/>
                          <wps:spPr>
                            <a:xfrm>
                              <a:off x="1234401" y="372490"/>
                              <a:ext cx="137199" cy="272938"/>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D37" w:rsidRDefault="005A5D37" w:rsidP="005A5D37">
                                <w:pPr>
                                  <w:rPr>
                                    <w:rFonts w:eastAsia="Times New Roman"/>
                                  </w:rPr>
                                </w:pPr>
                              </w:p>
                            </w:txbxContent>
                          </wps:txbx>
                          <wps:bodyPr rtlCol="0" anchor="ctr"/>
                        </wps:wsp>
                        <wps:wsp>
                          <wps:cNvPr id="9" name="Down Arrow 9"/>
                          <wps:cNvSpPr/>
                          <wps:spPr>
                            <a:xfrm>
                              <a:off x="4059816" y="372490"/>
                              <a:ext cx="137199" cy="253436"/>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D37" w:rsidRDefault="005A5D37" w:rsidP="005A5D37">
                                <w:pPr>
                                  <w:rPr>
                                    <w:rFonts w:eastAsia="Times New Roman"/>
                                  </w:rPr>
                                </w:pPr>
                              </w:p>
                            </w:txbxContent>
                          </wps:txbx>
                          <wps:bodyPr rtlCol="0" anchor="ctr"/>
                        </wps:wsp>
                        <wps:wsp>
                          <wps:cNvPr id="10" name="TextBox 11"/>
                          <wps:cNvSpPr txBox="1"/>
                          <wps:spPr>
                            <a:xfrm>
                              <a:off x="1935564" y="4532606"/>
                              <a:ext cx="1487069" cy="311355"/>
                            </a:xfrm>
                            <a:prstGeom prst="rect">
                              <a:avLst/>
                            </a:prstGeom>
                          </wps:spPr>
                          <wps:style>
                            <a:lnRef idx="2">
                              <a:schemeClr val="accent1"/>
                            </a:lnRef>
                            <a:fillRef idx="1">
                              <a:schemeClr val="lt1"/>
                            </a:fillRef>
                            <a:effectRef idx="0">
                              <a:schemeClr val="accent1"/>
                            </a:effectRef>
                            <a:fontRef idx="minor">
                              <a:schemeClr val="dk1"/>
                            </a:fontRef>
                          </wps:style>
                          <wps:txbx>
                            <w:txbxContent>
                              <w:p w:rsidR="005A5D37" w:rsidRDefault="005A5D37" w:rsidP="005A5D37">
                                <w:pPr>
                                  <w:pStyle w:val="NormalWeb"/>
                                  <w:spacing w:before="0" w:beforeAutospacing="0" w:after="0" w:afterAutospacing="0"/>
                                  <w:jc w:val="center"/>
                                </w:pPr>
                                <w:r>
                                  <w:rPr>
                                    <w:rFonts w:asciiTheme="minorHAnsi" w:hAnsi="Calibri" w:cstheme="minorBidi"/>
                                    <w:color w:val="000000" w:themeColor="dark1"/>
                                    <w:kern w:val="24"/>
                                  </w:rPr>
                                  <w:t>Discovered motifs</w:t>
                                </w:r>
                              </w:p>
                            </w:txbxContent>
                          </wps:txbx>
                          <wps:bodyPr wrap="none" rtlCol="0">
                            <a:spAutoFit/>
                          </wps:bodyPr>
                        </wps:wsp>
                        <wps:wsp>
                          <wps:cNvPr id="11" name="Down Arrow 11"/>
                          <wps:cNvSpPr/>
                          <wps:spPr>
                            <a:xfrm>
                              <a:off x="2611087" y="4367338"/>
                              <a:ext cx="171238" cy="15240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D37" w:rsidRDefault="005A5D37" w:rsidP="005A5D37">
                                <w:pPr>
                                  <w:rPr>
                                    <w:rFonts w:eastAsia="Times New Roman"/>
                                  </w:rPr>
                                </w:pPr>
                              </w:p>
                            </w:txbxContent>
                          </wps:txbx>
                          <wps:bodyPr rtlCol="0" anchor="ctr"/>
                        </wps:wsp>
                      </wpg:grpSp>
                      <wps:wsp>
                        <wps:cNvPr id="3" name="TextBox 5"/>
                        <wps:cNvSpPr txBox="1"/>
                        <wps:spPr>
                          <a:xfrm>
                            <a:off x="1710375" y="730314"/>
                            <a:ext cx="2574454" cy="693785"/>
                          </a:xfrm>
                          <a:prstGeom prst="rect">
                            <a:avLst/>
                          </a:prstGeom>
                        </wps:spPr>
                        <wps:style>
                          <a:lnRef idx="2">
                            <a:schemeClr val="accent1"/>
                          </a:lnRef>
                          <a:fillRef idx="1">
                            <a:schemeClr val="lt1"/>
                          </a:fillRef>
                          <a:effectRef idx="0">
                            <a:schemeClr val="accent1"/>
                          </a:effectRef>
                          <a:fontRef idx="minor">
                            <a:schemeClr val="dk1"/>
                          </a:fontRef>
                        </wps:style>
                        <wps:txbx>
                          <w:txbxContent>
                            <w:p w:rsidR="005A5D37" w:rsidRDefault="005A5D37" w:rsidP="005A5D37">
                              <w:pPr>
                                <w:pStyle w:val="NormalWeb"/>
                                <w:spacing w:before="0" w:beforeAutospacing="0" w:after="0" w:afterAutospacing="0"/>
                                <w:jc w:val="center"/>
                              </w:pPr>
                              <w:r>
                                <w:rPr>
                                  <w:rFonts w:asciiTheme="minorHAnsi" w:hAnsi="Calibri" w:cstheme="minorBidi"/>
                                  <w:color w:val="000000" w:themeColor="dark1"/>
                                  <w:kern w:val="24"/>
                                </w:rPr>
                                <w:t xml:space="preserve">Motif Discovery Ensembles: </w:t>
                              </w:r>
                              <w:proofErr w:type="spellStart"/>
                              <w:r>
                                <w:rPr>
                                  <w:rFonts w:asciiTheme="minorHAnsi" w:hAnsi="Calibri" w:cstheme="minorBidi"/>
                                  <w:color w:val="000000" w:themeColor="dark1"/>
                                  <w:kern w:val="24"/>
                                </w:rPr>
                                <w:t>Gimmemotifs</w:t>
                              </w:r>
                              <w:proofErr w:type="spellEnd"/>
                              <w:r>
                                <w:rPr>
                                  <w:rFonts w:asciiTheme="minorHAnsi" w:hAnsi="Calibri" w:cstheme="minorBidi"/>
                                  <w:color w:val="000000" w:themeColor="dark1"/>
                                  <w:kern w:val="24"/>
                                </w:rPr>
                                <w:t>, info-</w:t>
                              </w:r>
                              <w:proofErr w:type="spellStart"/>
                              <w:r>
                                <w:rPr>
                                  <w:rFonts w:asciiTheme="minorHAnsi" w:hAnsi="Calibri" w:cstheme="minorBidi"/>
                                  <w:color w:val="000000" w:themeColor="dark1"/>
                                  <w:kern w:val="24"/>
                                </w:rPr>
                                <w:t>gibbs</w:t>
                              </w:r>
                              <w:proofErr w:type="spellEnd"/>
                              <w:r>
                                <w:rPr>
                                  <w:rFonts w:asciiTheme="minorHAnsi" w:hAnsi="Calibri" w:cstheme="minorBidi"/>
                                  <w:color w:val="000000" w:themeColor="dark1"/>
                                  <w:kern w:val="24"/>
                                </w:rPr>
                                <w:t xml:space="preserve">*, DME, DECOD, </w:t>
                              </w:r>
                              <w:proofErr w:type="spellStart"/>
                              <w:r>
                                <w:rPr>
                                  <w:rFonts w:asciiTheme="minorHAnsi" w:hAnsi="Calibri" w:cstheme="minorBidi"/>
                                  <w:color w:val="000000" w:themeColor="dark1"/>
                                  <w:kern w:val="24"/>
                                </w:rPr>
                                <w:t>gkm</w:t>
                              </w:r>
                              <w:proofErr w:type="spellEnd"/>
                              <w:r>
                                <w:rPr>
                                  <w:rFonts w:asciiTheme="minorHAnsi" w:hAnsi="Calibri" w:cstheme="minorBidi"/>
                                  <w:color w:val="000000" w:themeColor="dark1"/>
                                  <w:kern w:val="24"/>
                                </w:rPr>
                                <w:t>-SVM*</w:t>
                              </w:r>
                            </w:p>
                          </w:txbxContent>
                        </wps:txbx>
                        <wps:bodyPr wrap="square" rtlCol="0">
                          <a:spAutoFit/>
                        </wps:bodyPr>
                      </wps:wsp>
                    </wpg:wgp>
                  </a:graphicData>
                </a:graphic>
              </wp:anchor>
            </w:drawing>
          </mc:Choice>
          <mc:Fallback>
            <w:pict>
              <v:group w14:anchorId="3B2275E9" id="Group 3" o:spid="_x0000_s1026" style="position:absolute;margin-left:4.1pt;margin-top:.95pt;width:366.65pt;height:371.05pt;z-index:-251657216" coordsize="52578,4843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">
                <v:group id="Group 2" o:spid="_x0000_s1027" style="position:absolute;width:52578;height:48439" coordsize="52578,4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 o:spid="_x0000_s1028" type="#_x0000_t75" style="position:absolute;left:-137;top:6328;width:52862;height:413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">
                    <v:imagedata r:id="rId10" o:title=""/>
                    <o:lock v:ext="edit" aspectratio="f"/>
                  </v:shape>
                  <v:shapetype id="_x0000_t202" coordsize="21600,21600" o:spt="202" path="m,l,21600r21600,l21600,xe">
                    <v:stroke joinstyle="miter"/>
                    <v:path gradientshapeok="t" o:connecttype="rect"/>
                  </v:shapetype>
                  <v:shape id="TextBox 7" o:spid="_x0000_s1029" type="#_x0000_t202" style="position:absolute;left:2106;width:18210;height:31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" fillcolor="white [3201]" strokecolor="#4f81bd [3204]" strokeweight="2pt">
                    <v:textbox style="mso-fit-shape-to-text:t">
                      <w:txbxContent>
                        <w:p w:rsidR="005A5D37" w:rsidRDefault="005A5D37" w:rsidP="005A5D37">
                          <w:pPr>
                            <w:pStyle w:val="NormalWeb"/>
                            <w:spacing w:before="0" w:beforeAutospacing="0" w:after="0" w:afterAutospacing="0"/>
                            <w:jc w:val="center"/>
                          </w:pPr>
                          <w:r>
                            <w:rPr>
                              <w:rFonts w:asciiTheme="minorHAnsi" w:hAnsi="Calibri" w:cstheme="minorBidi"/>
                              <w:color w:val="000000" w:themeColor="dark1"/>
                              <w:kern w:val="24"/>
                            </w:rPr>
                            <w:t>Foreground sequences</w:t>
                          </w:r>
                        </w:p>
                      </w:txbxContent>
                    </v:textbox>
                  </v:shape>
                  <v:shape id="TextBox 8" o:spid="_x0000_s1030" type="#_x0000_t202" style="position:absolute;left:31622;width:18368;height:31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" fillcolor="white [3201]" strokecolor="#4f81bd [3204]" strokeweight="2pt">
                    <v:textbox style="mso-fit-shape-to-text:t">
                      <w:txbxContent>
                        <w:p w:rsidR="005A5D37" w:rsidRDefault="005A5D37" w:rsidP="005A5D37">
                          <w:pPr>
                            <w:pStyle w:val="NormalWeb"/>
                            <w:spacing w:before="0" w:beforeAutospacing="0" w:after="0" w:afterAutospacing="0"/>
                            <w:jc w:val="center"/>
                          </w:pPr>
                          <w:r>
                            <w:rPr>
                              <w:rFonts w:asciiTheme="minorHAnsi" w:hAnsi="Calibri" w:cstheme="minorBidi"/>
                              <w:color w:val="000000" w:themeColor="dark1"/>
                              <w:kern w:val="24"/>
                            </w:rPr>
                            <w:t>Background sequences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31" type="#_x0000_t67" style="position:absolute;left:12344;top:3724;width:1372;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" adj="16171" filled="f" strokecolor="#243f60 [1604]" strokeweight="2pt">
                    <v:textbox>
                      <w:txbxContent>
                        <w:p w:rsidR="005A5D37" w:rsidRDefault="005A5D37" w:rsidP="005A5D37">
                          <w:pPr>
                            <w:rPr>
                              <w:rFonts w:eastAsia="Times New Roman"/>
                            </w:rPr>
                          </w:pPr>
                        </w:p>
                      </w:txbxContent>
                    </v:textbox>
                  </v:shape>
                  <v:shape id="Down Arrow 9" o:spid="_x0000_s1032" type="#_x0000_t67" style="position:absolute;left:40598;top:3724;width:1372;height: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" adj="15753" filled="f" strokecolor="#243f60 [1604]" strokeweight="2pt">
                    <v:textbox>
                      <w:txbxContent>
                        <w:p w:rsidR="005A5D37" w:rsidRDefault="005A5D37" w:rsidP="005A5D37">
                          <w:pPr>
                            <w:rPr>
                              <w:rFonts w:eastAsia="Times New Roman"/>
                            </w:rPr>
                          </w:pPr>
                        </w:p>
                      </w:txbxContent>
                    </v:textbox>
                  </v:shape>
                  <v:shape id="TextBox 11" o:spid="_x0000_s1033" type="#_x0000_t202" style="position:absolute;left:19355;top:45326;width:14871;height:31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" fillcolor="white [3201]" strokecolor="#4f81bd [3204]" strokeweight="2pt">
                    <v:textbox style="mso-fit-shape-to-text:t">
                      <w:txbxContent>
                        <w:p w:rsidR="005A5D37" w:rsidRDefault="005A5D37" w:rsidP="005A5D37">
                          <w:pPr>
                            <w:pStyle w:val="NormalWeb"/>
                            <w:spacing w:before="0" w:beforeAutospacing="0" w:after="0" w:afterAutospacing="0"/>
                            <w:jc w:val="center"/>
                          </w:pPr>
                          <w:r>
                            <w:rPr>
                              <w:rFonts w:asciiTheme="minorHAnsi" w:hAnsi="Calibri" w:cstheme="minorBidi"/>
                              <w:color w:val="000000" w:themeColor="dark1"/>
                              <w:kern w:val="24"/>
                            </w:rPr>
                            <w:t>Discovered motifs</w:t>
                          </w:r>
                        </w:p>
                      </w:txbxContent>
                    </v:textbox>
                  </v:shape>
                  <v:shape id="Down Arrow 11" o:spid="_x0000_s1034" type="#_x0000_t67" style="position:absolute;left:26110;top:43673;width:17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" adj="10800" filled="f" strokecolor="#243f60 [1604]" strokeweight="2pt">
                    <v:textbox>
                      <w:txbxContent>
                        <w:p w:rsidR="005A5D37" w:rsidRDefault="005A5D37" w:rsidP="005A5D37">
                          <w:pPr>
                            <w:rPr>
                              <w:rFonts w:eastAsia="Times New Roman"/>
                            </w:rPr>
                          </w:pPr>
                        </w:p>
                      </w:txbxContent>
                    </v:textbox>
                  </v:shape>
                </v:group>
                <v:shape id="TextBox 5" o:spid="_x0000_s1035" type="#_x0000_t202" style="position:absolute;left:17103;top:7303;width:25745;height:6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" fillcolor="white [3201]" strokecolor="#4f81bd [3204]" strokeweight="2pt">
                  <v:textbox style="mso-fit-shape-to-text:t">
                    <w:txbxContent>
                      <w:p w:rsidR="005A5D37" w:rsidRDefault="005A5D37" w:rsidP="005A5D37">
                        <w:pPr>
                          <w:pStyle w:val="NormalWeb"/>
                          <w:spacing w:before="0" w:beforeAutospacing="0" w:after="0" w:afterAutospacing="0"/>
                          <w:jc w:val="center"/>
                        </w:pPr>
                        <w:r>
                          <w:rPr>
                            <w:rFonts w:asciiTheme="minorHAnsi" w:hAnsi="Calibri" w:cstheme="minorBidi"/>
                            <w:color w:val="000000" w:themeColor="dark1"/>
                            <w:kern w:val="24"/>
                          </w:rPr>
                          <w:t xml:space="preserve">Motif Discovery Ensembles: </w:t>
                        </w:r>
                        <w:proofErr w:type="spellStart"/>
                        <w:r>
                          <w:rPr>
                            <w:rFonts w:asciiTheme="minorHAnsi" w:hAnsi="Calibri" w:cstheme="minorBidi"/>
                            <w:color w:val="000000" w:themeColor="dark1"/>
                            <w:kern w:val="24"/>
                          </w:rPr>
                          <w:t>Gimmemotifs</w:t>
                        </w:r>
                        <w:proofErr w:type="spellEnd"/>
                        <w:r>
                          <w:rPr>
                            <w:rFonts w:asciiTheme="minorHAnsi" w:hAnsi="Calibri" w:cstheme="minorBidi"/>
                            <w:color w:val="000000" w:themeColor="dark1"/>
                            <w:kern w:val="24"/>
                          </w:rPr>
                          <w:t>, info-</w:t>
                        </w:r>
                        <w:proofErr w:type="spellStart"/>
                        <w:r>
                          <w:rPr>
                            <w:rFonts w:asciiTheme="minorHAnsi" w:hAnsi="Calibri" w:cstheme="minorBidi"/>
                            <w:color w:val="000000" w:themeColor="dark1"/>
                            <w:kern w:val="24"/>
                          </w:rPr>
                          <w:t>gibbs</w:t>
                        </w:r>
                        <w:proofErr w:type="spellEnd"/>
                        <w:r>
                          <w:rPr>
                            <w:rFonts w:asciiTheme="minorHAnsi" w:hAnsi="Calibri" w:cstheme="minorBidi"/>
                            <w:color w:val="000000" w:themeColor="dark1"/>
                            <w:kern w:val="24"/>
                          </w:rPr>
                          <w:t xml:space="preserve">*, DME, DECOD, </w:t>
                        </w:r>
                        <w:proofErr w:type="spellStart"/>
                        <w:r>
                          <w:rPr>
                            <w:rFonts w:asciiTheme="minorHAnsi" w:hAnsi="Calibri" w:cstheme="minorBidi"/>
                            <w:color w:val="000000" w:themeColor="dark1"/>
                            <w:kern w:val="24"/>
                          </w:rPr>
                          <w:t>gkm</w:t>
                        </w:r>
                        <w:proofErr w:type="spellEnd"/>
                        <w:r>
                          <w:rPr>
                            <w:rFonts w:asciiTheme="minorHAnsi" w:hAnsi="Calibri" w:cstheme="minorBidi"/>
                            <w:color w:val="000000" w:themeColor="dark1"/>
                            <w:kern w:val="24"/>
                          </w:rPr>
                          <w:t>-SVM*</w:t>
                        </w:r>
                      </w:p>
                    </w:txbxContent>
                  </v:textbox>
                </v:shape>
                <w10:wrap type="tight"/>
              </v:group>
            </w:pict>
          </mc:Fallback>
        </mc:AlternateContent>
      </w:r>
    </w:p>
    <w:p w:rsidR="00F12AAC" w:rsidRDefault="00F12AAC" w:rsidP="00C44527"/>
    <w:p w:rsidR="00F12AAC" w:rsidRDefault="00F12AAC" w:rsidP="00C44527"/>
    <w:p w:rsidR="00F12AAC" w:rsidRDefault="00F12AAC" w:rsidP="00C44527"/>
    <w:p w:rsidR="00F12AAC" w:rsidRDefault="00F12AAC" w:rsidP="00C44527"/>
    <w:p w:rsidR="00F12AAC" w:rsidRDefault="00F12AAC" w:rsidP="00C44527"/>
    <w:p w:rsidR="00F12AAC" w:rsidRDefault="00F12AAC" w:rsidP="00C44527"/>
    <w:p w:rsidR="00F12AAC" w:rsidRDefault="00F12AAC" w:rsidP="00C44527"/>
    <w:p w:rsidR="00F12AAC" w:rsidRDefault="00F12AAC" w:rsidP="00C44527"/>
    <w:p w:rsidR="00F12AAC" w:rsidRDefault="00F12AAC" w:rsidP="00C44527"/>
    <w:p w:rsidR="00F12AAC" w:rsidRDefault="00F12AAC" w:rsidP="00C44527"/>
    <w:p w:rsidR="00F12AAC" w:rsidRDefault="00F12AAC" w:rsidP="00C44527"/>
    <w:p w:rsidR="00F12AAC" w:rsidRDefault="00F12AAC" w:rsidP="00C44527"/>
    <w:p w:rsidR="00F12AAC" w:rsidRDefault="00A257FB" w:rsidP="00C44527">
      <w:r>
        <w:t>* not in this manual</w:t>
      </w:r>
    </w:p>
    <w:p w:rsidR="00F015C3" w:rsidRDefault="00F015C3" w:rsidP="00F015C3"/>
    <w:p w:rsidR="00F12AAC" w:rsidRDefault="00F015C3" w:rsidP="00A6488E">
      <w:pPr>
        <w:pStyle w:val="ListParagraph"/>
        <w:numPr>
          <w:ilvl w:val="0"/>
          <w:numId w:val="1"/>
        </w:numPr>
      </w:pPr>
      <w:bookmarkStart w:id="0" w:name="OLE_LINK8"/>
      <w:r>
        <w:t>Dependencies</w:t>
      </w:r>
    </w:p>
    <w:p w:rsidR="00F015C3" w:rsidRDefault="006F3498" w:rsidP="0055449F">
      <w:pPr>
        <w:pStyle w:val="ListParagraph"/>
        <w:numPr>
          <w:ilvl w:val="0"/>
          <w:numId w:val="2"/>
        </w:numPr>
      </w:pPr>
      <w:proofErr w:type="spellStart"/>
      <w:r>
        <w:t>GimmeMotifs</w:t>
      </w:r>
      <w:proofErr w:type="spellEnd"/>
    </w:p>
    <w:p w:rsidR="0055449F" w:rsidRDefault="0055449F" w:rsidP="0055449F">
      <w:proofErr w:type="spellStart"/>
      <w:r>
        <w:t>GimmeMotifs</w:t>
      </w:r>
      <w:proofErr w:type="spellEnd"/>
      <w:r>
        <w:t xml:space="preserve"> is a collection of motif discovery tools. The most straightforward way to install </w:t>
      </w:r>
      <w:proofErr w:type="spellStart"/>
      <w:r>
        <w:t>GimmeMotifs</w:t>
      </w:r>
      <w:proofErr w:type="spellEnd"/>
      <w:r>
        <w:t xml:space="preserve"> (</w:t>
      </w:r>
      <w:hyperlink r:id="rId11" w:history="1">
        <w:r w:rsidRPr="000B51A0">
          <w:rPr>
            <w:rStyle w:val="Hyperlink"/>
          </w:rPr>
          <w:t>https://github.com/simonvh/gimmemotifs</w:t>
        </w:r>
      </w:hyperlink>
      <w:r>
        <w:t xml:space="preserve"> ) is:</w:t>
      </w:r>
    </w:p>
    <w:p w:rsidR="0055449F" w:rsidRDefault="0055449F" w:rsidP="001D342F">
      <w:pPr>
        <w:jc w:val="center"/>
      </w:pPr>
      <w:r>
        <w:rPr>
          <w:rFonts w:ascii="Consolas" w:hAnsi="Consolas" w:cs="Consolas"/>
          <w:color w:val="333333"/>
          <w:sz w:val="20"/>
          <w:szCs w:val="20"/>
        </w:rPr>
        <w:t xml:space="preserve">$ </w:t>
      </w:r>
      <w:proofErr w:type="spellStart"/>
      <w:r>
        <w:rPr>
          <w:rFonts w:ascii="Consolas" w:hAnsi="Consolas" w:cs="Consolas"/>
          <w:color w:val="333333"/>
          <w:sz w:val="20"/>
          <w:szCs w:val="20"/>
        </w:rPr>
        <w:t>conda</w:t>
      </w:r>
      <w:proofErr w:type="spellEnd"/>
      <w:r>
        <w:rPr>
          <w:rFonts w:ascii="Consolas" w:hAnsi="Consolas" w:cs="Consolas"/>
          <w:color w:val="333333"/>
          <w:sz w:val="20"/>
          <w:szCs w:val="20"/>
        </w:rPr>
        <w:t xml:space="preserve"> install </w:t>
      </w:r>
      <w:proofErr w:type="spellStart"/>
      <w:r>
        <w:rPr>
          <w:rFonts w:ascii="Consolas" w:hAnsi="Consolas" w:cs="Consolas"/>
          <w:color w:val="333333"/>
          <w:sz w:val="20"/>
          <w:szCs w:val="20"/>
        </w:rPr>
        <w:t>gimmemotifs</w:t>
      </w:r>
      <w:proofErr w:type="spellEnd"/>
      <w:r>
        <w:rPr>
          <w:rFonts w:ascii="Consolas" w:hAnsi="Consolas" w:cs="Consolas"/>
          <w:color w:val="333333"/>
          <w:sz w:val="20"/>
          <w:szCs w:val="20"/>
        </w:rPr>
        <w:t xml:space="preserve"> -c </w:t>
      </w:r>
      <w:proofErr w:type="spellStart"/>
      <w:r>
        <w:rPr>
          <w:rFonts w:ascii="Consolas" w:hAnsi="Consolas" w:cs="Consolas"/>
          <w:color w:val="333333"/>
          <w:sz w:val="20"/>
          <w:szCs w:val="20"/>
        </w:rPr>
        <w:t>bioconda</w:t>
      </w:r>
      <w:proofErr w:type="spellEnd"/>
    </w:p>
    <w:p w:rsidR="00F015C3" w:rsidRDefault="00893A55" w:rsidP="00F015C3">
      <w:r>
        <w:t xml:space="preserve">Of course, you first need to install </w:t>
      </w:r>
      <w:proofErr w:type="spellStart"/>
      <w:r w:rsidRPr="00893A55">
        <w:rPr>
          <w:b/>
        </w:rPr>
        <w:t>conda</w:t>
      </w:r>
      <w:proofErr w:type="spellEnd"/>
      <w:r>
        <w:t>.</w:t>
      </w:r>
    </w:p>
    <w:p w:rsidR="00FE070A" w:rsidRDefault="00FE070A" w:rsidP="00F015C3">
      <w:proofErr w:type="spellStart"/>
      <w:r>
        <w:t>Weeder</w:t>
      </w:r>
      <w:proofErr w:type="spellEnd"/>
      <w:r>
        <w:t xml:space="preserve"> (a motif discovery tool) is not included in </w:t>
      </w:r>
      <w:proofErr w:type="spellStart"/>
      <w:r>
        <w:t>GimmeMotifs</w:t>
      </w:r>
      <w:proofErr w:type="spellEnd"/>
      <w:r>
        <w:t>, you need to follow the instructions in the website.</w:t>
      </w:r>
    </w:p>
    <w:p w:rsidR="00893A55" w:rsidRDefault="00AB088C" w:rsidP="00AB088C">
      <w:pPr>
        <w:pStyle w:val="ListParagraph"/>
        <w:numPr>
          <w:ilvl w:val="0"/>
          <w:numId w:val="2"/>
        </w:numPr>
      </w:pPr>
      <w:r>
        <w:t>DME (</w:t>
      </w:r>
      <w:hyperlink r:id="rId12" w:history="1">
        <w:r w:rsidRPr="000B51A0">
          <w:rPr>
            <w:rStyle w:val="Hyperlink"/>
          </w:rPr>
          <w:t>https://github.com/smithlabcode/dme</w:t>
        </w:r>
      </w:hyperlink>
      <w:r>
        <w:t xml:space="preserve"> )</w:t>
      </w:r>
    </w:p>
    <w:p w:rsidR="00AB088C" w:rsidRDefault="00AB088C" w:rsidP="00AB088C">
      <w:r>
        <w:t>After installation, please put “dme2” in your $PATH.</w:t>
      </w:r>
    </w:p>
    <w:p w:rsidR="00AB088C" w:rsidRDefault="00AB088C" w:rsidP="00AB088C">
      <w:pPr>
        <w:pStyle w:val="ListParagraph"/>
        <w:numPr>
          <w:ilvl w:val="0"/>
          <w:numId w:val="2"/>
        </w:numPr>
      </w:pPr>
      <w:r>
        <w:t>DECOD (</w:t>
      </w:r>
      <w:hyperlink r:id="rId13" w:history="1">
        <w:r w:rsidRPr="000B51A0">
          <w:rPr>
            <w:rStyle w:val="Hyperlink"/>
          </w:rPr>
          <w:t>http://www.sb.cs.cmu.edu/DECOD/</w:t>
        </w:r>
      </w:hyperlink>
      <w:r>
        <w:t xml:space="preserve"> )</w:t>
      </w:r>
    </w:p>
    <w:p w:rsidR="00F015C3" w:rsidRDefault="002F0D12" w:rsidP="00F015C3">
      <w:r>
        <w:t xml:space="preserve">The reference paper said it is fast, it is not! </w:t>
      </w:r>
    </w:p>
    <w:p w:rsidR="00E53EC8" w:rsidRDefault="00E57D61" w:rsidP="00C62488">
      <w:pPr>
        <w:pStyle w:val="ListParagraph"/>
        <w:numPr>
          <w:ilvl w:val="0"/>
          <w:numId w:val="2"/>
        </w:numPr>
      </w:pPr>
      <w:r>
        <w:t xml:space="preserve">Python </w:t>
      </w:r>
      <w:proofErr w:type="spellStart"/>
      <w:r>
        <w:t>scikit</w:t>
      </w:r>
      <w:proofErr w:type="spellEnd"/>
      <w:r>
        <w:t>-learn</w:t>
      </w:r>
      <w:r w:rsidR="00C62488">
        <w:t xml:space="preserve"> (</w:t>
      </w:r>
      <w:hyperlink r:id="rId14" w:history="1">
        <w:r w:rsidR="00C62488" w:rsidRPr="000B51A0">
          <w:rPr>
            <w:rStyle w:val="Hyperlink"/>
          </w:rPr>
          <w:t>http://scikit-learn.org/stable/</w:t>
        </w:r>
      </w:hyperlink>
      <w:r w:rsidR="00C62488">
        <w:t xml:space="preserve"> )</w:t>
      </w:r>
    </w:p>
    <w:p w:rsidR="00E57D61" w:rsidRDefault="00F512FA" w:rsidP="00E57D61">
      <w:r>
        <w:t>A popular machine learning library in python.</w:t>
      </w:r>
    </w:p>
    <w:p w:rsidR="00F33D68" w:rsidRDefault="00F33D68" w:rsidP="009C6822">
      <w:pPr>
        <w:pStyle w:val="ListParagraph"/>
        <w:numPr>
          <w:ilvl w:val="0"/>
          <w:numId w:val="2"/>
        </w:numPr>
      </w:pPr>
      <w:r>
        <w:t>R ggplot2</w:t>
      </w:r>
      <w:r w:rsidR="009C6822">
        <w:t xml:space="preserve"> (</w:t>
      </w:r>
      <w:hyperlink r:id="rId15" w:history="1">
        <w:r w:rsidR="009C6822" w:rsidRPr="000B51A0">
          <w:rPr>
            <w:rStyle w:val="Hyperlink"/>
          </w:rPr>
          <w:t>https://github.com/hadley/ggplot2</w:t>
        </w:r>
      </w:hyperlink>
      <w:r w:rsidR="009C6822">
        <w:t xml:space="preserve"> )</w:t>
      </w:r>
    </w:p>
    <w:p w:rsidR="00E808A6" w:rsidRDefault="00E808A6" w:rsidP="00E808A6">
      <w:r>
        <w:t>Please install the development version.</w:t>
      </w:r>
    </w:p>
    <w:p w:rsidR="00E808A6" w:rsidRPr="00E808A6" w:rsidRDefault="00E808A6" w:rsidP="00E808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808A6">
        <w:rPr>
          <w:rFonts w:ascii="Consolas" w:eastAsia="Times New Roman" w:hAnsi="Consolas" w:cs="Consolas"/>
          <w:color w:val="969896"/>
          <w:sz w:val="20"/>
          <w:szCs w:val="20"/>
        </w:rPr>
        <w:t xml:space="preserve"># </w:t>
      </w:r>
      <w:proofErr w:type="spellStart"/>
      <w:r w:rsidRPr="00E808A6">
        <w:rPr>
          <w:rFonts w:ascii="Consolas" w:eastAsia="Times New Roman" w:hAnsi="Consolas" w:cs="Consolas"/>
          <w:color w:val="969896"/>
          <w:sz w:val="20"/>
          <w:szCs w:val="20"/>
        </w:rPr>
        <w:t>install.packages</w:t>
      </w:r>
      <w:proofErr w:type="spellEnd"/>
      <w:r w:rsidRPr="00E808A6">
        <w:rPr>
          <w:rFonts w:ascii="Consolas" w:eastAsia="Times New Roman" w:hAnsi="Consolas" w:cs="Consolas"/>
          <w:color w:val="969896"/>
          <w:sz w:val="20"/>
          <w:szCs w:val="20"/>
        </w:rPr>
        <w:t>("</w:t>
      </w:r>
      <w:proofErr w:type="spellStart"/>
      <w:r w:rsidRPr="00E808A6">
        <w:rPr>
          <w:rFonts w:ascii="Consolas" w:eastAsia="Times New Roman" w:hAnsi="Consolas" w:cs="Consolas"/>
          <w:color w:val="969896"/>
          <w:sz w:val="20"/>
          <w:szCs w:val="20"/>
        </w:rPr>
        <w:t>devtools</w:t>
      </w:r>
      <w:proofErr w:type="spellEnd"/>
      <w:r w:rsidRPr="00E808A6">
        <w:rPr>
          <w:rFonts w:ascii="Consolas" w:eastAsia="Times New Roman" w:hAnsi="Consolas" w:cs="Consolas"/>
          <w:color w:val="969896"/>
          <w:sz w:val="20"/>
          <w:szCs w:val="20"/>
        </w:rPr>
        <w:t>")</w:t>
      </w:r>
    </w:p>
    <w:p w:rsidR="00E808A6" w:rsidRPr="00E808A6" w:rsidRDefault="00E808A6" w:rsidP="00E808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E808A6">
        <w:rPr>
          <w:rFonts w:ascii="Consolas" w:eastAsia="Times New Roman" w:hAnsi="Consolas" w:cs="Consolas"/>
          <w:color w:val="795DA3"/>
          <w:sz w:val="20"/>
          <w:szCs w:val="20"/>
        </w:rPr>
        <w:t>devtools</w:t>
      </w:r>
      <w:proofErr w:type="spellEnd"/>
      <w:r w:rsidRPr="00E808A6">
        <w:rPr>
          <w:rFonts w:ascii="Consolas" w:eastAsia="Times New Roman" w:hAnsi="Consolas" w:cs="Consolas"/>
          <w:color w:val="A71D5D"/>
          <w:sz w:val="20"/>
          <w:szCs w:val="20"/>
        </w:rPr>
        <w:t>::</w:t>
      </w:r>
      <w:proofErr w:type="spellStart"/>
      <w:proofErr w:type="gramEnd"/>
      <w:r w:rsidRPr="00E808A6">
        <w:rPr>
          <w:rFonts w:ascii="Consolas" w:eastAsia="Times New Roman" w:hAnsi="Consolas" w:cs="Consolas"/>
          <w:color w:val="333333"/>
          <w:sz w:val="20"/>
          <w:szCs w:val="20"/>
        </w:rPr>
        <w:t>install_github</w:t>
      </w:r>
      <w:proofErr w:type="spellEnd"/>
      <w:r w:rsidRPr="00E808A6">
        <w:rPr>
          <w:rFonts w:ascii="Consolas" w:eastAsia="Times New Roman" w:hAnsi="Consolas" w:cs="Consolas"/>
          <w:color w:val="333333"/>
          <w:sz w:val="20"/>
          <w:szCs w:val="20"/>
        </w:rPr>
        <w:t>(</w:t>
      </w:r>
      <w:r w:rsidRPr="00E808A6">
        <w:rPr>
          <w:rFonts w:ascii="Consolas" w:eastAsia="Times New Roman" w:hAnsi="Consolas" w:cs="Consolas"/>
          <w:color w:val="183691"/>
          <w:sz w:val="20"/>
          <w:szCs w:val="20"/>
        </w:rPr>
        <w:t>"</w:t>
      </w:r>
      <w:proofErr w:type="spellStart"/>
      <w:r w:rsidRPr="00E808A6">
        <w:rPr>
          <w:rFonts w:ascii="Consolas" w:eastAsia="Times New Roman" w:hAnsi="Consolas" w:cs="Consolas"/>
          <w:color w:val="183691"/>
          <w:sz w:val="20"/>
          <w:szCs w:val="20"/>
        </w:rPr>
        <w:t>hadley</w:t>
      </w:r>
      <w:proofErr w:type="spellEnd"/>
      <w:r w:rsidRPr="00E808A6">
        <w:rPr>
          <w:rFonts w:ascii="Consolas" w:eastAsia="Times New Roman" w:hAnsi="Consolas" w:cs="Consolas"/>
          <w:color w:val="183691"/>
          <w:sz w:val="20"/>
          <w:szCs w:val="20"/>
        </w:rPr>
        <w:t>/ggplot2"</w:t>
      </w:r>
      <w:r w:rsidRPr="00E808A6">
        <w:rPr>
          <w:rFonts w:ascii="Consolas" w:eastAsia="Times New Roman" w:hAnsi="Consolas" w:cs="Consolas"/>
          <w:color w:val="333333"/>
          <w:sz w:val="20"/>
          <w:szCs w:val="20"/>
        </w:rPr>
        <w:t>)</w:t>
      </w:r>
    </w:p>
    <w:p w:rsidR="00E808A6" w:rsidRDefault="00E808A6" w:rsidP="00E808A6"/>
    <w:p w:rsidR="007B5DC2" w:rsidRDefault="007B5DC2" w:rsidP="007B5DC2">
      <w:pPr>
        <w:pStyle w:val="ListParagraph"/>
        <w:numPr>
          <w:ilvl w:val="0"/>
          <w:numId w:val="2"/>
        </w:numPr>
      </w:pPr>
      <w:r>
        <w:t>MEME suite (</w:t>
      </w:r>
      <w:hyperlink r:id="rId16" w:history="1">
        <w:r w:rsidRPr="000B51A0">
          <w:rPr>
            <w:rStyle w:val="Hyperlink"/>
          </w:rPr>
          <w:t>http://meme-suite.org/doc/install.html?man_type=web</w:t>
        </w:r>
      </w:hyperlink>
      <w:r>
        <w:t xml:space="preserve"> )</w:t>
      </w:r>
    </w:p>
    <w:p w:rsidR="007B5DC2" w:rsidRDefault="00377A88" w:rsidP="007B5DC2">
      <w:r>
        <w:t xml:space="preserve">You will use </w:t>
      </w:r>
      <w:r w:rsidRPr="00077A26">
        <w:rPr>
          <w:b/>
        </w:rPr>
        <w:t>meme</w:t>
      </w:r>
      <w:r>
        <w:t xml:space="preserve">, </w:t>
      </w:r>
      <w:r w:rsidRPr="00077A26">
        <w:rPr>
          <w:b/>
        </w:rPr>
        <w:t>meme2images</w:t>
      </w:r>
      <w:r>
        <w:t xml:space="preserve">, </w:t>
      </w:r>
      <w:proofErr w:type="spellStart"/>
      <w:r w:rsidRPr="00077A26">
        <w:rPr>
          <w:b/>
        </w:rPr>
        <w:t>fimo</w:t>
      </w:r>
      <w:proofErr w:type="spellEnd"/>
      <w:r>
        <w:t xml:space="preserve">, and </w:t>
      </w:r>
      <w:r w:rsidRPr="00077A26">
        <w:rPr>
          <w:b/>
        </w:rPr>
        <w:t>mast</w:t>
      </w:r>
      <w:r>
        <w:t>.</w:t>
      </w:r>
    </w:p>
    <w:p w:rsidR="00377A88" w:rsidRDefault="00112AA9" w:rsidP="00112AA9">
      <w:pPr>
        <w:pStyle w:val="ListParagraph"/>
        <w:numPr>
          <w:ilvl w:val="0"/>
          <w:numId w:val="2"/>
        </w:numPr>
      </w:pPr>
      <w:proofErr w:type="spellStart"/>
      <w:r>
        <w:t>BioPython</w:t>
      </w:r>
      <w:proofErr w:type="spellEnd"/>
      <w:r>
        <w:t xml:space="preserve"> (</w:t>
      </w:r>
      <w:hyperlink r:id="rId17" w:history="1">
        <w:r w:rsidRPr="000B51A0">
          <w:rPr>
            <w:rStyle w:val="Hyperlink"/>
          </w:rPr>
          <w:t>http://biopython.org/DIST/docs/install/Installation.html</w:t>
        </w:r>
      </w:hyperlink>
      <w:bookmarkEnd w:id="0"/>
      <w:r>
        <w:t xml:space="preserve"> )</w:t>
      </w:r>
    </w:p>
    <w:p w:rsidR="00E808A6" w:rsidRDefault="00E808A6" w:rsidP="00E808A6"/>
    <w:p w:rsidR="00F015C3" w:rsidRDefault="003554B8" w:rsidP="00A6488E">
      <w:pPr>
        <w:pStyle w:val="ListParagraph"/>
        <w:numPr>
          <w:ilvl w:val="0"/>
          <w:numId w:val="1"/>
        </w:numPr>
      </w:pPr>
      <w:r>
        <w:t xml:space="preserve">Install </w:t>
      </w:r>
      <w:proofErr w:type="spellStart"/>
      <w:r w:rsidR="00684E7A">
        <w:t>Emotif</w:t>
      </w:r>
      <w:proofErr w:type="spellEnd"/>
      <w:r w:rsidR="00684E7A">
        <w:t xml:space="preserve"> (Ensemble motif)</w:t>
      </w:r>
    </w:p>
    <w:p w:rsidR="00DE2CB0" w:rsidRDefault="00684E7A" w:rsidP="00C44527">
      <w:proofErr w:type="spellStart"/>
      <w:r>
        <w:t>Emotif</w:t>
      </w:r>
      <w:proofErr w:type="spellEnd"/>
      <w:r>
        <w:t xml:space="preserve"> is a python program that takes foreground &amp; background sequences and predicts motifs. </w:t>
      </w:r>
      <w:r w:rsidR="00287CE6">
        <w:t xml:space="preserve">It does motif discovery, motif scanning and motif selection (in the above pipeline) and output an html report for the top ranked motifs. </w:t>
      </w:r>
      <w:r w:rsidR="00791F92">
        <w:t xml:space="preserve">It was created last October, which I combined several scripts </w:t>
      </w:r>
      <w:r w:rsidR="00DE2CB0">
        <w:t>from</w:t>
      </w:r>
      <w:r w:rsidR="00791F92">
        <w:t xml:space="preserve"> Rami</w:t>
      </w:r>
      <w:r w:rsidR="00DE2CB0">
        <w:t xml:space="preserve"> and wrote some new functionalities.</w:t>
      </w:r>
      <w:r w:rsidR="00333488">
        <w:t xml:space="preserve"> </w:t>
      </w:r>
    </w:p>
    <w:p w:rsidR="00333488" w:rsidRDefault="00333488" w:rsidP="00C44527">
      <w:bookmarkStart w:id="1" w:name="_GoBack"/>
      <w:r>
        <w:lastRenderedPageBreak/>
        <w:t xml:space="preserve">To install </w:t>
      </w:r>
      <w:proofErr w:type="spellStart"/>
      <w:r>
        <w:t>Emotif</w:t>
      </w:r>
      <w:proofErr w:type="spellEnd"/>
      <w:r>
        <w:t xml:space="preserve">, please first install all the dependencies. </w:t>
      </w:r>
    </w:p>
    <w:p w:rsidR="00333488" w:rsidRDefault="00333488" w:rsidP="00C44527">
      <w:r>
        <w:t xml:space="preserve">Access </w:t>
      </w:r>
      <w:proofErr w:type="spellStart"/>
      <w:r>
        <w:t>Emotif_alpha</w:t>
      </w:r>
      <w:proofErr w:type="spellEnd"/>
      <w:r>
        <w:t xml:space="preserve"> at : </w:t>
      </w:r>
      <w:hyperlink r:id="rId18" w:history="1">
        <w:r w:rsidR="00E3087D" w:rsidRPr="000B51A0">
          <w:rPr>
            <w:rStyle w:val="Hyperlink"/>
          </w:rPr>
          <w:t>http://www.ohio.edu/people/yl079811/Motif_discovery_manual/Emotif_alpha.tar.gz</w:t>
        </w:r>
      </w:hyperlink>
      <w:r w:rsidR="00E3087D">
        <w:t xml:space="preserve"> </w:t>
      </w:r>
    </w:p>
    <w:p w:rsidR="00333488" w:rsidRDefault="0074113A" w:rsidP="00C44527">
      <w:r>
        <w:t xml:space="preserve">Then follow the readme file to install </w:t>
      </w:r>
      <w:proofErr w:type="spellStart"/>
      <w:r>
        <w:t>Emotif</w:t>
      </w:r>
      <w:proofErr w:type="spellEnd"/>
      <w:r>
        <w:t>.</w:t>
      </w:r>
    </w:p>
    <w:p w:rsidR="0074113A" w:rsidRDefault="00DD1305" w:rsidP="00DD1305">
      <w:pPr>
        <w:pStyle w:val="ListParagraph"/>
        <w:numPr>
          <w:ilvl w:val="0"/>
          <w:numId w:val="1"/>
        </w:numPr>
      </w:pPr>
      <w:r>
        <w:t xml:space="preserve">A toy example for </w:t>
      </w:r>
      <w:proofErr w:type="spellStart"/>
      <w:r>
        <w:t>Emotif</w:t>
      </w:r>
      <w:proofErr w:type="spellEnd"/>
    </w:p>
    <w:p w:rsidR="00DD1305" w:rsidRDefault="00DD1305" w:rsidP="00DD1305">
      <w:r>
        <w:t xml:space="preserve">I have put the stress-response gene set as a test case with </w:t>
      </w:r>
      <w:proofErr w:type="spellStart"/>
      <w:r>
        <w:t>Emotif</w:t>
      </w:r>
      <w:proofErr w:type="spellEnd"/>
      <w:r>
        <w:t>. To run the test case:</w:t>
      </w:r>
    </w:p>
    <w:p w:rsidR="00DD1305" w:rsidRPr="009F3675" w:rsidRDefault="00DD1305" w:rsidP="009F3675">
      <w:pPr>
        <w:ind w:left="360"/>
        <w:rPr>
          <w:highlight w:val="lightGray"/>
        </w:rPr>
      </w:pPr>
      <w:proofErr w:type="spellStart"/>
      <w:r w:rsidRPr="009F3675">
        <w:rPr>
          <w:highlight w:val="lightGray"/>
        </w:rPr>
        <w:t>Emotif_alpha</w:t>
      </w:r>
      <w:proofErr w:type="spellEnd"/>
      <w:r w:rsidRPr="009F3675">
        <w:rPr>
          <w:highlight w:val="lightGray"/>
        </w:rPr>
        <w:t xml:space="preserve">   –copy   </w:t>
      </w:r>
      <w:proofErr w:type="spellStart"/>
      <w:r w:rsidRPr="009F3675">
        <w:rPr>
          <w:highlight w:val="lightGray"/>
        </w:rPr>
        <w:t>my_configuration_file.conf</w:t>
      </w:r>
      <w:proofErr w:type="spellEnd"/>
    </w:p>
    <w:p w:rsidR="00DD1305" w:rsidRDefault="00DD1305" w:rsidP="009F3675">
      <w:pPr>
        <w:ind w:left="360"/>
      </w:pPr>
      <w:proofErr w:type="spellStart"/>
      <w:r w:rsidRPr="009F3675">
        <w:rPr>
          <w:highlight w:val="lightGray"/>
        </w:rPr>
        <w:t>Emotif_alpha</w:t>
      </w:r>
      <w:proofErr w:type="spellEnd"/>
      <w:r w:rsidRPr="009F3675">
        <w:rPr>
          <w:highlight w:val="lightGray"/>
        </w:rPr>
        <w:t xml:space="preserve">   -</w:t>
      </w:r>
      <w:bookmarkEnd w:id="1"/>
      <w:proofErr w:type="spellStart"/>
      <w:r w:rsidRPr="009F3675">
        <w:rPr>
          <w:highlight w:val="lightGray"/>
        </w:rPr>
        <w:t>jid</w:t>
      </w:r>
      <w:proofErr w:type="spellEnd"/>
      <w:r w:rsidRPr="009F3675">
        <w:rPr>
          <w:highlight w:val="lightGray"/>
        </w:rPr>
        <w:t xml:space="preserve">  </w:t>
      </w:r>
      <w:proofErr w:type="spellStart"/>
      <w:r w:rsidRPr="009F3675">
        <w:rPr>
          <w:highlight w:val="lightGray"/>
        </w:rPr>
        <w:t>toy_example</w:t>
      </w:r>
      <w:proofErr w:type="spellEnd"/>
      <w:r w:rsidRPr="009F3675">
        <w:rPr>
          <w:highlight w:val="lightGray"/>
        </w:rPr>
        <w:t xml:space="preserve">  -</w:t>
      </w:r>
      <w:proofErr w:type="spellStart"/>
      <w:r w:rsidRPr="009F3675">
        <w:rPr>
          <w:highlight w:val="lightGray"/>
        </w:rPr>
        <w:t>confFile</w:t>
      </w:r>
      <w:proofErr w:type="spellEnd"/>
      <w:r w:rsidRPr="009F3675">
        <w:rPr>
          <w:highlight w:val="lightGray"/>
        </w:rPr>
        <w:t xml:space="preserve">   </w:t>
      </w:r>
      <w:proofErr w:type="spellStart"/>
      <w:r w:rsidRPr="009F3675">
        <w:rPr>
          <w:highlight w:val="lightGray"/>
        </w:rPr>
        <w:t>my_configuration_file.conf</w:t>
      </w:r>
      <w:proofErr w:type="spellEnd"/>
    </w:p>
    <w:p w:rsidR="00F12AAC" w:rsidRDefault="00791F92" w:rsidP="00C44527">
      <w:r>
        <w:t xml:space="preserve"> </w:t>
      </w:r>
      <w:r w:rsidR="007306D2">
        <w:t>The html report is under “filtered motif” folder.</w:t>
      </w:r>
    </w:p>
    <w:p w:rsidR="00F12AAC" w:rsidRDefault="00B800A4" w:rsidP="00B800A4">
      <w:pPr>
        <w:pStyle w:val="ListParagraph"/>
        <w:numPr>
          <w:ilvl w:val="0"/>
          <w:numId w:val="1"/>
        </w:numPr>
      </w:pPr>
      <w:r>
        <w:t>Post-analysis</w:t>
      </w:r>
    </w:p>
    <w:p w:rsidR="00B800A4" w:rsidRDefault="00D4407F" w:rsidP="00B800A4">
      <w:r>
        <w:t xml:space="preserve">All the scripts can be found at: </w:t>
      </w:r>
      <w:hyperlink r:id="rId19" w:history="1">
        <w:r w:rsidRPr="000B51A0">
          <w:rPr>
            <w:rStyle w:val="Hyperlink"/>
          </w:rPr>
          <w:t>http://www.ohio.edu/people/yl079811/Motif_discovery_manual/</w:t>
        </w:r>
      </w:hyperlink>
      <w:r>
        <w:t xml:space="preserve"> </w:t>
      </w:r>
    </w:p>
    <w:p w:rsidR="00B6524E" w:rsidRDefault="00B6524E" w:rsidP="00B6524E">
      <w:pPr>
        <w:pStyle w:val="ListParagraph"/>
        <w:numPr>
          <w:ilvl w:val="0"/>
          <w:numId w:val="4"/>
        </w:numPr>
      </w:pPr>
      <w:r>
        <w:t>Manually select the motifs</w:t>
      </w:r>
    </w:p>
    <w:p w:rsidR="00292D90" w:rsidRDefault="00B6524E" w:rsidP="00B6524E">
      <w:r>
        <w:t xml:space="preserve">Open the html report. It should be </w:t>
      </w:r>
      <w:proofErr w:type="gramStart"/>
      <w:r>
        <w:t>similar to</w:t>
      </w:r>
      <w:proofErr w:type="gramEnd"/>
      <w:r>
        <w:t xml:space="preserve"> fig 1.</w:t>
      </w:r>
      <w:r w:rsidR="00292D90">
        <w:t xml:space="preserve"> You can look at the motif logo and the statistics. I often select the motifs with accuracy &gt;70%, </w:t>
      </w:r>
      <w:proofErr w:type="spellStart"/>
      <w:r w:rsidR="00292D90">
        <w:t>foreCov</w:t>
      </w:r>
      <w:proofErr w:type="spellEnd"/>
      <w:r w:rsidR="00292D90">
        <w:t xml:space="preserve"> &gt;50%, and </w:t>
      </w:r>
      <w:proofErr w:type="spellStart"/>
      <w:r w:rsidR="00292D90">
        <w:t>backCo</w:t>
      </w:r>
      <w:r w:rsidR="00434BC6">
        <w:t>v</w:t>
      </w:r>
      <w:proofErr w:type="spellEnd"/>
      <w:r w:rsidR="00434BC6">
        <w:t xml:space="preserve"> &lt; 30%. But </w:t>
      </w:r>
      <w:r w:rsidR="007E6481">
        <w:t>it</w:t>
      </w:r>
      <w:r w:rsidR="00434BC6">
        <w:t xml:space="preserve"> depend</w:t>
      </w:r>
      <w:r w:rsidR="007E6481">
        <w:t>s</w:t>
      </w:r>
      <w:r w:rsidR="00434BC6">
        <w:t>.</w:t>
      </w:r>
    </w:p>
    <w:p w:rsidR="003A6381" w:rsidRDefault="003A6381" w:rsidP="00B6524E">
      <w:ins w:id="2" w:author="Yichao Li" w:date="2016-05-29T11:38:00Z">
        <w:r>
          <w:rPr>
            <w:noProof/>
          </w:rPr>
          <w:drawing>
            <wp:inline distT="0" distB="0" distL="0" distR="0" wp14:anchorId="20BE4144" wp14:editId="3DDA9170">
              <wp:extent cx="5020147" cy="182096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0147" cy="1820965"/>
                      </a:xfrm>
                      <a:prstGeom prst="rect">
                        <a:avLst/>
                      </a:prstGeom>
                    </pic:spPr>
                  </pic:pic>
                </a:graphicData>
              </a:graphic>
            </wp:inline>
          </w:drawing>
        </w:r>
      </w:ins>
    </w:p>
    <w:p w:rsidR="003A6381" w:rsidRDefault="003A6381" w:rsidP="003A6381">
      <w:pPr>
        <w:pStyle w:val="Caption"/>
        <w:jc w:val="center"/>
      </w:pPr>
      <w:r>
        <w:t xml:space="preserve">Figure </w:t>
      </w:r>
      <w:fldSimple w:instr=" SEQ Figure \* ARABIC ">
        <w:r w:rsidR="003C33A9">
          <w:rPr>
            <w:noProof/>
          </w:rPr>
          <w:t>1</w:t>
        </w:r>
      </w:fldSimple>
      <w:r>
        <w:t>. motif report</w:t>
      </w:r>
    </w:p>
    <w:p w:rsidR="007E2D5A" w:rsidRDefault="007E2D5A" w:rsidP="007E2D5A">
      <w:pPr>
        <w:pStyle w:val="ListParagraph"/>
        <w:numPr>
          <w:ilvl w:val="0"/>
          <w:numId w:val="5"/>
        </w:numPr>
      </w:pPr>
      <w:r>
        <w:t>Make a new html report</w:t>
      </w:r>
    </w:p>
    <w:p w:rsidR="009A0A0F" w:rsidRDefault="009A0A0F" w:rsidP="00B6524E">
      <w:r>
        <w:t>After manually selecting the motifs, you may want to make an html file that only contains the motifs being selected. To do this, you can simply edit the original html file. In case of any wrong operations, you may want to make a copy of the original file. Now, use a text editor to open the html file and you can see something like :</w:t>
      </w:r>
    </w:p>
    <w:p w:rsidR="009A0A0F" w:rsidRDefault="009A0A0F" w:rsidP="00B6524E">
      <w:r>
        <w:rPr>
          <w:noProof/>
        </w:rPr>
        <w:lastRenderedPageBreak/>
        <w:drawing>
          <wp:inline distT="0" distB="0" distL="0" distR="0" wp14:anchorId="3A97B7C9" wp14:editId="63109BEB">
            <wp:extent cx="4642834" cy="2018880"/>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48883" cy="2021510"/>
                    </a:xfrm>
                    <a:prstGeom prst="rect">
                      <a:avLst/>
                    </a:prstGeom>
                  </pic:spPr>
                </pic:pic>
              </a:graphicData>
            </a:graphic>
          </wp:inline>
        </w:drawing>
      </w:r>
    </w:p>
    <w:p w:rsidR="009A0A0F" w:rsidRDefault="009A0A0F" w:rsidP="00B6524E">
      <w:r>
        <w:t xml:space="preserve">That’s one row in the html file. </w:t>
      </w:r>
      <w:proofErr w:type="gramStart"/>
      <w:r w:rsidR="003C7A78">
        <w:t>So</w:t>
      </w:r>
      <w:proofErr w:type="gramEnd"/>
      <w:r w:rsidR="003C7A78">
        <w:t xml:space="preserve"> to make the html report, you just need to delete the texts.</w:t>
      </w:r>
    </w:p>
    <w:p w:rsidR="003A6381" w:rsidRDefault="007719E1" w:rsidP="007719E1">
      <w:pPr>
        <w:pStyle w:val="ListParagraph"/>
        <w:numPr>
          <w:ilvl w:val="0"/>
          <w:numId w:val="5"/>
        </w:numPr>
      </w:pPr>
      <w:r>
        <w:t>Make a new PWM file.</w:t>
      </w:r>
    </w:p>
    <w:p w:rsidR="006F6844" w:rsidRDefault="006F6844" w:rsidP="006F6844">
      <w:r>
        <w:t>You need to make a new PWM file containing only the motifs being selected. To do this, I have created a script subPWM.py (</w:t>
      </w:r>
      <w:hyperlink r:id="rId22" w:history="1">
        <w:r w:rsidRPr="000B51A0">
          <w:rPr>
            <w:rStyle w:val="Hyperlink"/>
          </w:rPr>
          <w:t>http://www.ohio.edu/people/yl079811/Motif_discovery_manual/subPWM.py</w:t>
        </w:r>
      </w:hyperlink>
      <w:r>
        <w:t xml:space="preserve"> )</w:t>
      </w:r>
      <w:r w:rsidR="00536732">
        <w:t>. It requires you give a list of selected motif names; this is not a parameter, it is hard coded. Then you can run it like:</w:t>
      </w:r>
    </w:p>
    <w:p w:rsidR="00B6524E" w:rsidRDefault="00536732" w:rsidP="00970E51">
      <w:r w:rsidRPr="00536732">
        <w:rPr>
          <w:highlight w:val="lightGray"/>
        </w:rPr>
        <w:t xml:space="preserve">Python   subPWM.py    </w:t>
      </w:r>
      <w:proofErr w:type="spellStart"/>
      <w:r w:rsidRPr="00536732">
        <w:rPr>
          <w:highlight w:val="lightGray"/>
        </w:rPr>
        <w:t>output_pwm_name.pwm</w:t>
      </w:r>
      <w:proofErr w:type="spellEnd"/>
      <w:r w:rsidRPr="00536732">
        <w:rPr>
          <w:highlight w:val="lightGray"/>
        </w:rPr>
        <w:t xml:space="preserve">    </w:t>
      </w:r>
      <w:proofErr w:type="spellStart"/>
      <w:r w:rsidRPr="00536732">
        <w:rPr>
          <w:highlight w:val="lightGray"/>
        </w:rPr>
        <w:t>original_pwm_file</w:t>
      </w:r>
      <w:proofErr w:type="spellEnd"/>
    </w:p>
    <w:p w:rsidR="00F12AAC" w:rsidRDefault="0092001A" w:rsidP="0092001A">
      <w:pPr>
        <w:pStyle w:val="ListParagraph"/>
        <w:numPr>
          <w:ilvl w:val="0"/>
          <w:numId w:val="4"/>
        </w:numPr>
      </w:pPr>
      <w:r>
        <w:t>Violin plot of all the statistics for selected motifs</w:t>
      </w:r>
    </w:p>
    <w:p w:rsidR="00F12AAC" w:rsidRDefault="00D03AA8" w:rsidP="00C44527">
      <w:r>
        <w:t xml:space="preserve">An R script is used to generate violin plot for all the statistics. It is available at: </w:t>
      </w:r>
      <w:hyperlink r:id="rId23" w:history="1">
        <w:r w:rsidRPr="000B51A0">
          <w:rPr>
            <w:rStyle w:val="Hyperlink"/>
          </w:rPr>
          <w:t>http://www.ohio.edu/people/yl079811/Motif_discovery_manual/box_violin_scatter.py</w:t>
        </w:r>
      </w:hyperlink>
      <w:r>
        <w:t xml:space="preserve">. </w:t>
      </w:r>
    </w:p>
    <w:p w:rsidR="00D03AA8" w:rsidRDefault="00E36493" w:rsidP="00C44527">
      <w:r>
        <w:t xml:space="preserve">The script should give you a figure </w:t>
      </w:r>
      <w:proofErr w:type="gramStart"/>
      <w:r>
        <w:t>similar to</w:t>
      </w:r>
      <w:proofErr w:type="gramEnd"/>
      <w:r>
        <w:t xml:space="preserve"> fig 2.</w:t>
      </w:r>
      <w:r w:rsidR="00A710FE">
        <w:t xml:space="preserve"> The script takes a csv file as input. You can find the example csv file at: </w:t>
      </w:r>
      <w:hyperlink r:id="rId24" w:history="1">
        <w:r w:rsidR="00A710FE" w:rsidRPr="000B51A0">
          <w:rPr>
            <w:rStyle w:val="Hyperlink"/>
          </w:rPr>
          <w:t>http://www.ohio.edu/people/yl079811/Motif_discovery_manual/ovac_17_SE_SP_ACC_manually_filter.csv</w:t>
        </w:r>
      </w:hyperlink>
      <w:r w:rsidR="00A710FE">
        <w:t xml:space="preserve"> </w:t>
      </w:r>
    </w:p>
    <w:p w:rsidR="00E36493" w:rsidRDefault="00E36493" w:rsidP="00E36493">
      <w:pPr>
        <w:keepNext/>
        <w:jc w:val="center"/>
      </w:pPr>
      <w:ins w:id="3" w:author="Yichao Li" w:date="2016-05-29T12:03:00Z">
        <w:r>
          <w:rPr>
            <w:noProof/>
          </w:rPr>
          <w:drawing>
            <wp:inline distT="0" distB="0" distL="0" distR="0" wp14:anchorId="21ED30CE" wp14:editId="237625FB">
              <wp:extent cx="2830879" cy="2286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2006" cy="2286910"/>
                      </a:xfrm>
                      <a:prstGeom prst="rect">
                        <a:avLst/>
                      </a:prstGeom>
                    </pic:spPr>
                  </pic:pic>
                </a:graphicData>
              </a:graphic>
            </wp:inline>
          </w:drawing>
        </w:r>
      </w:ins>
    </w:p>
    <w:p w:rsidR="00E36493" w:rsidRDefault="00E36493" w:rsidP="00E36493">
      <w:pPr>
        <w:pStyle w:val="Caption"/>
        <w:jc w:val="center"/>
      </w:pPr>
      <w:r>
        <w:t xml:space="preserve">Figure </w:t>
      </w:r>
      <w:fldSimple w:instr=" SEQ Figure \* ARABIC ">
        <w:r w:rsidR="003C33A9">
          <w:rPr>
            <w:noProof/>
          </w:rPr>
          <w:t>2</w:t>
        </w:r>
      </w:fldSimple>
      <w:r w:rsidR="00011A4D">
        <w:t>.</w:t>
      </w:r>
      <w:r>
        <w:t xml:space="preserve"> violin plot of the statistics</w:t>
      </w:r>
    </w:p>
    <w:p w:rsidR="00F12AAC" w:rsidRDefault="00B54937" w:rsidP="00B54937">
      <w:pPr>
        <w:pStyle w:val="ListParagraph"/>
        <w:numPr>
          <w:ilvl w:val="0"/>
          <w:numId w:val="4"/>
        </w:numPr>
      </w:pPr>
      <w:r>
        <w:lastRenderedPageBreak/>
        <w:t>Match to known motifs</w:t>
      </w:r>
    </w:p>
    <w:p w:rsidR="00B54937" w:rsidRDefault="009F0CE8" w:rsidP="00B54937">
      <w:r>
        <w:t xml:space="preserve">You can use </w:t>
      </w:r>
      <w:proofErr w:type="spellStart"/>
      <w:r>
        <w:t>Tomtom</w:t>
      </w:r>
      <w:proofErr w:type="spellEnd"/>
      <w:r>
        <w:t xml:space="preserve"> to match your motifs to motif databases. </w:t>
      </w:r>
      <w:r w:rsidR="00CD16FC">
        <w:t xml:space="preserve"> In the “Input query motifs”, choose “uploaded motifs”</w:t>
      </w:r>
      <w:r w:rsidR="00457EE4">
        <w:t xml:space="preserve">. Then select a motif database. In the advanced options, try </w:t>
      </w:r>
      <w:r w:rsidR="004771BA">
        <w:t xml:space="preserve">different </w:t>
      </w:r>
      <w:r w:rsidR="00457EE4">
        <w:t xml:space="preserve">comparison functions and e-values.  </w:t>
      </w:r>
      <w:r w:rsidR="00361A3D">
        <w:t>I often use Euclidian distance and e-value=1.</w:t>
      </w:r>
      <w:r w:rsidR="00C00606">
        <w:t xml:space="preserve"> Start your search.</w:t>
      </w:r>
    </w:p>
    <w:p w:rsidR="00F12AAC" w:rsidRDefault="000E1225" w:rsidP="00C44527">
      <w:r>
        <w:rPr>
          <w:noProof/>
        </w:rPr>
        <w:drawing>
          <wp:inline distT="0" distB="0" distL="0" distR="0">
            <wp:extent cx="4745865" cy="4068276"/>
            <wp:effectExtent l="0" t="0" r="0" b="8890"/>
            <wp:docPr id="13" name="Picture 13" descr="C:\Users\BioLab5\Desktop\Tom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Lab5\Desktop\TomTo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6323" cy="4068668"/>
                    </a:xfrm>
                    <a:prstGeom prst="rect">
                      <a:avLst/>
                    </a:prstGeom>
                    <a:noFill/>
                    <a:ln>
                      <a:noFill/>
                    </a:ln>
                  </pic:spPr>
                </pic:pic>
              </a:graphicData>
            </a:graphic>
          </wp:inline>
        </w:drawing>
      </w:r>
    </w:p>
    <w:p w:rsidR="00F12AAC" w:rsidRDefault="00F12AAC" w:rsidP="00C44527"/>
    <w:p w:rsidR="006D188A" w:rsidRDefault="006D188A" w:rsidP="00174917">
      <w:pPr>
        <w:pStyle w:val="ListParagraph"/>
        <w:numPr>
          <w:ilvl w:val="0"/>
          <w:numId w:val="4"/>
        </w:numPr>
      </w:pPr>
      <w:r>
        <w:t>Analysis of the genomic location</w:t>
      </w:r>
    </w:p>
    <w:p w:rsidR="00C44527" w:rsidRDefault="006D188A" w:rsidP="006D188A">
      <w:r>
        <w:t xml:space="preserve">It is interesting to look at the distribution of the motifs, e.g. the distance from TSS. </w:t>
      </w:r>
      <w:r w:rsidR="00713103">
        <w:t>In this analysis, we are looking for some non-random distributed motifs.</w:t>
      </w:r>
    </w:p>
    <w:p w:rsidR="00C44527" w:rsidRDefault="00C663EB" w:rsidP="00C44527">
      <w:r>
        <w:t>An R script is available for generating the distribution violin plot</w:t>
      </w:r>
      <w:r w:rsidR="00EC7B3B">
        <w:t xml:space="preserve"> (fig 3)</w:t>
      </w:r>
      <w:r>
        <w:t xml:space="preserve">. It is at: </w:t>
      </w:r>
      <w:hyperlink r:id="rId27" w:history="1">
        <w:r w:rsidRPr="000B51A0">
          <w:rPr>
            <w:rStyle w:val="Hyperlink"/>
          </w:rPr>
          <w:t>http://www.ohio.edu/people/yl079811/Motif_discovery_manual/TSS_box_violin_plot.py</w:t>
        </w:r>
      </w:hyperlink>
      <w:r>
        <w:t xml:space="preserve"> </w:t>
      </w:r>
    </w:p>
    <w:p w:rsidR="00C663EB" w:rsidRDefault="004944FC" w:rsidP="00C44527">
      <w:r>
        <w:t xml:space="preserve">It takes the </w:t>
      </w:r>
      <w:proofErr w:type="spellStart"/>
      <w:r>
        <w:t>fimo</w:t>
      </w:r>
      <w:proofErr w:type="spellEnd"/>
      <w:r>
        <w:t xml:space="preserve"> output as input. </w:t>
      </w:r>
      <w:r w:rsidR="00382E4E">
        <w:t xml:space="preserve">You can use your selected motif </w:t>
      </w:r>
      <w:proofErr w:type="spellStart"/>
      <w:r w:rsidR="00382E4E">
        <w:t>pwm</w:t>
      </w:r>
      <w:proofErr w:type="spellEnd"/>
      <w:r w:rsidR="00382E4E">
        <w:t xml:space="preserve"> file and run </w:t>
      </w:r>
      <w:proofErr w:type="spellStart"/>
      <w:r w:rsidR="00382E4E">
        <w:t>fimo</w:t>
      </w:r>
      <w:proofErr w:type="spellEnd"/>
      <w:r w:rsidR="00382E4E">
        <w:t xml:space="preserve"> again at </w:t>
      </w:r>
      <w:hyperlink r:id="rId28" w:history="1">
        <w:r w:rsidR="00382E4E" w:rsidRPr="000B51A0">
          <w:rPr>
            <w:rStyle w:val="Hyperlink"/>
          </w:rPr>
          <w:t>http://meme-suite.org/tools/fimo</w:t>
        </w:r>
      </w:hyperlink>
      <w:r w:rsidR="00382E4E">
        <w:t xml:space="preserve"> </w:t>
      </w:r>
      <w:r w:rsidR="00EC7B3B">
        <w:t>.</w:t>
      </w:r>
    </w:p>
    <w:p w:rsidR="00EC7B3B" w:rsidRDefault="00EC7B3B" w:rsidP="00C44527"/>
    <w:p w:rsidR="003C33A9" w:rsidRDefault="003A2B1A" w:rsidP="003C33A9">
      <w:pPr>
        <w:keepNext/>
        <w:jc w:val="center"/>
      </w:pPr>
      <w:ins w:id="4" w:author="Yichao Li" w:date="2016-05-29T12:27:00Z">
        <w:r>
          <w:rPr>
            <w:noProof/>
          </w:rPr>
          <w:lastRenderedPageBreak/>
          <w:drawing>
            <wp:inline distT="0" distB="0" distL="0" distR="0" wp14:anchorId="4536D412" wp14:editId="6372952C">
              <wp:extent cx="3189641" cy="2708531"/>
              <wp:effectExtent l="0" t="0" r="0" b="0"/>
              <wp:docPr id="29" name="Picture 29" descr="C:\Users\BioLab5\Box Sync\Elnitski\Ovairn Cancer\motif_discovery_result\17_new_selection\2016_5_25\TSS_box_violin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oLab5\Box Sync\Elnitski\Ovairn Cancer\motif_discovery_result\17_new_selection\2016_5_25\TSS_box_violin_scatter.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89768" cy="2708639"/>
                      </a:xfrm>
                      <a:prstGeom prst="rect">
                        <a:avLst/>
                      </a:prstGeom>
                      <a:noFill/>
                      <a:ln>
                        <a:noFill/>
                      </a:ln>
                    </pic:spPr>
                  </pic:pic>
                </a:graphicData>
              </a:graphic>
            </wp:inline>
          </w:drawing>
        </w:r>
      </w:ins>
    </w:p>
    <w:p w:rsidR="00C44527" w:rsidRDefault="003C33A9" w:rsidP="003C33A9">
      <w:pPr>
        <w:pStyle w:val="Caption"/>
        <w:jc w:val="center"/>
      </w:pPr>
      <w:r>
        <w:t xml:space="preserve">Figure </w:t>
      </w:r>
      <w:fldSimple w:instr=" SEQ Figure \* ARABIC ">
        <w:r>
          <w:rPr>
            <w:noProof/>
          </w:rPr>
          <w:t>3</w:t>
        </w:r>
      </w:fldSimple>
      <w:r>
        <w:t>. Violin plot of the distance to TSS</w:t>
      </w:r>
    </w:p>
    <w:p w:rsidR="005551D0" w:rsidRDefault="005551D0"/>
    <w:p w:rsidR="00C8337B" w:rsidRDefault="00C8337B" w:rsidP="00C8337B">
      <w:pPr>
        <w:pStyle w:val="ListParagraph"/>
        <w:numPr>
          <w:ilvl w:val="0"/>
          <w:numId w:val="4"/>
        </w:numPr>
      </w:pPr>
      <w:r>
        <w:t>Sequence-motif visualization</w:t>
      </w:r>
    </w:p>
    <w:p w:rsidR="00C8337B" w:rsidRDefault="00C8337B" w:rsidP="00C8337B">
      <w:r>
        <w:t>Use MAST (</w:t>
      </w:r>
      <w:hyperlink r:id="rId30" w:history="1">
        <w:r w:rsidRPr="000B51A0">
          <w:rPr>
            <w:rStyle w:val="Hyperlink"/>
          </w:rPr>
          <w:t>http://meme-suite.org/tools/mast</w:t>
        </w:r>
      </w:hyperlink>
      <w:r>
        <w:t xml:space="preserve">) to do sequence visualization. To report all occurrences, you need to set the threshold to be a large number, e.g. 99999. </w:t>
      </w:r>
    </w:p>
    <w:p w:rsidR="005551D0" w:rsidRDefault="00A34D6C">
      <w:r w:rsidRPr="00A34D6C">
        <w:rPr>
          <w:noProof/>
        </w:rPr>
        <w:drawing>
          <wp:anchor distT="0" distB="0" distL="114300" distR="114300" simplePos="0" relativeHeight="251662336" behindDoc="0" locked="0" layoutInCell="1" allowOverlap="1" wp14:anchorId="51B3D811" wp14:editId="7B74F23E">
            <wp:simplePos x="0" y="0"/>
            <wp:positionH relativeFrom="column">
              <wp:posOffset>1251585</wp:posOffset>
            </wp:positionH>
            <wp:positionV relativeFrom="paragraph">
              <wp:posOffset>115570</wp:posOffset>
            </wp:positionV>
            <wp:extent cx="5019675" cy="1923415"/>
            <wp:effectExtent l="0" t="0" r="9525"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9871" t="11817" r="644"/>
                    <a:stretch/>
                  </pic:blipFill>
                  <pic:spPr bwMode="auto">
                    <a:xfrm>
                      <a:off x="0" y="0"/>
                      <a:ext cx="5019675" cy="192341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A34D6C">
        <w:rPr>
          <w:noProof/>
        </w:rPr>
        <w:drawing>
          <wp:anchor distT="0" distB="0" distL="114300" distR="114300" simplePos="0" relativeHeight="251661312" behindDoc="0" locked="0" layoutInCell="1" allowOverlap="1" wp14:anchorId="29F794AA" wp14:editId="1A0F13DA">
            <wp:simplePos x="0" y="0"/>
            <wp:positionH relativeFrom="column">
              <wp:posOffset>-97790</wp:posOffset>
            </wp:positionH>
            <wp:positionV relativeFrom="paragraph">
              <wp:posOffset>115570</wp:posOffset>
            </wp:positionV>
            <wp:extent cx="1430655" cy="19297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1551" r="80193"/>
                    <a:stretch/>
                  </pic:blipFill>
                  <pic:spPr bwMode="auto">
                    <a:xfrm>
                      <a:off x="0" y="0"/>
                      <a:ext cx="1430655" cy="192976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rsidR="00A97F96" w:rsidRDefault="00A97F96"/>
    <w:p w:rsidR="00A97F96" w:rsidRDefault="00A97F96"/>
    <w:p w:rsidR="00A97F96" w:rsidRDefault="00A97F96"/>
    <w:p w:rsidR="00A34D6C" w:rsidRDefault="00A34D6C"/>
    <w:p w:rsidR="00A34D6C" w:rsidRDefault="00A34D6C"/>
    <w:p w:rsidR="00A34D6C" w:rsidRDefault="00A34D6C"/>
    <w:p w:rsidR="00A34D6C" w:rsidRDefault="00A34D6C"/>
    <w:sectPr w:rsidR="00A34D6C" w:rsidSect="0033145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E25C7"/>
    <w:multiLevelType w:val="hybridMultilevel"/>
    <w:tmpl w:val="9F143AFA"/>
    <w:lvl w:ilvl="0" w:tplc="3C0AC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E36C8"/>
    <w:multiLevelType w:val="hybridMultilevel"/>
    <w:tmpl w:val="D70CA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E587B"/>
    <w:multiLevelType w:val="hybridMultilevel"/>
    <w:tmpl w:val="40CAE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FE4F27"/>
    <w:multiLevelType w:val="hybridMultilevel"/>
    <w:tmpl w:val="53404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E2E85"/>
    <w:multiLevelType w:val="hybridMultilevel"/>
    <w:tmpl w:val="3AC88374"/>
    <w:lvl w:ilvl="0" w:tplc="1662E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AwNjUwNTA0tTAxsTRS0lEKTi0uzszPAykwrAUAcKfWkSwAAAA="/>
  </w:docVars>
  <w:rsids>
    <w:rsidRoot w:val="00A97F96"/>
    <w:rsid w:val="00011A4D"/>
    <w:rsid w:val="000572C3"/>
    <w:rsid w:val="00077A26"/>
    <w:rsid w:val="000D764F"/>
    <w:rsid w:val="000E1225"/>
    <w:rsid w:val="000F654C"/>
    <w:rsid w:val="00112AA9"/>
    <w:rsid w:val="00174917"/>
    <w:rsid w:val="001D342F"/>
    <w:rsid w:val="00287CE6"/>
    <w:rsid w:val="00292D90"/>
    <w:rsid w:val="002C25BC"/>
    <w:rsid w:val="002F0D12"/>
    <w:rsid w:val="0033145B"/>
    <w:rsid w:val="00333488"/>
    <w:rsid w:val="003554B8"/>
    <w:rsid w:val="00361A3D"/>
    <w:rsid w:val="00366CD5"/>
    <w:rsid w:val="00377A88"/>
    <w:rsid w:val="00382E4E"/>
    <w:rsid w:val="00395CE4"/>
    <w:rsid w:val="003A2B1A"/>
    <w:rsid w:val="003A6381"/>
    <w:rsid w:val="003C33A9"/>
    <w:rsid w:val="003C7A78"/>
    <w:rsid w:val="00434BC6"/>
    <w:rsid w:val="00457EE4"/>
    <w:rsid w:val="004771BA"/>
    <w:rsid w:val="004944FC"/>
    <w:rsid w:val="004B33A3"/>
    <w:rsid w:val="00536732"/>
    <w:rsid w:val="0055449F"/>
    <w:rsid w:val="005551D0"/>
    <w:rsid w:val="0057033A"/>
    <w:rsid w:val="005A5D37"/>
    <w:rsid w:val="006235B1"/>
    <w:rsid w:val="00684E7A"/>
    <w:rsid w:val="006D188A"/>
    <w:rsid w:val="006F3498"/>
    <w:rsid w:val="006F6844"/>
    <w:rsid w:val="006F7826"/>
    <w:rsid w:val="00713103"/>
    <w:rsid w:val="0072703B"/>
    <w:rsid w:val="007306D2"/>
    <w:rsid w:val="0074113A"/>
    <w:rsid w:val="007719E1"/>
    <w:rsid w:val="00791F92"/>
    <w:rsid w:val="007B5DC2"/>
    <w:rsid w:val="007E2D5A"/>
    <w:rsid w:val="007E5E2A"/>
    <w:rsid w:val="007E6481"/>
    <w:rsid w:val="0082076C"/>
    <w:rsid w:val="00831C2C"/>
    <w:rsid w:val="008645EA"/>
    <w:rsid w:val="00893A55"/>
    <w:rsid w:val="008A46B1"/>
    <w:rsid w:val="008D0250"/>
    <w:rsid w:val="0092001A"/>
    <w:rsid w:val="00954563"/>
    <w:rsid w:val="00963D6B"/>
    <w:rsid w:val="00970E51"/>
    <w:rsid w:val="009A0A0F"/>
    <w:rsid w:val="009C6822"/>
    <w:rsid w:val="009F0CE8"/>
    <w:rsid w:val="009F3675"/>
    <w:rsid w:val="00A257FB"/>
    <w:rsid w:val="00A34D6C"/>
    <w:rsid w:val="00A6488E"/>
    <w:rsid w:val="00A710FE"/>
    <w:rsid w:val="00A97F96"/>
    <w:rsid w:val="00AB088C"/>
    <w:rsid w:val="00B54937"/>
    <w:rsid w:val="00B6524E"/>
    <w:rsid w:val="00B800A4"/>
    <w:rsid w:val="00B84B6A"/>
    <w:rsid w:val="00BB2846"/>
    <w:rsid w:val="00C00606"/>
    <w:rsid w:val="00C44527"/>
    <w:rsid w:val="00C5182C"/>
    <w:rsid w:val="00C61EB7"/>
    <w:rsid w:val="00C62488"/>
    <w:rsid w:val="00C663EB"/>
    <w:rsid w:val="00C8337B"/>
    <w:rsid w:val="00CD16FC"/>
    <w:rsid w:val="00D03AA8"/>
    <w:rsid w:val="00D4407F"/>
    <w:rsid w:val="00D70C5C"/>
    <w:rsid w:val="00DA2AE6"/>
    <w:rsid w:val="00DD1305"/>
    <w:rsid w:val="00DE2CB0"/>
    <w:rsid w:val="00E24C12"/>
    <w:rsid w:val="00E3087D"/>
    <w:rsid w:val="00E36493"/>
    <w:rsid w:val="00E53EC8"/>
    <w:rsid w:val="00E57D61"/>
    <w:rsid w:val="00E808A6"/>
    <w:rsid w:val="00EC7B3B"/>
    <w:rsid w:val="00F015C3"/>
    <w:rsid w:val="00F12AAC"/>
    <w:rsid w:val="00F16771"/>
    <w:rsid w:val="00F33D68"/>
    <w:rsid w:val="00F512FA"/>
    <w:rsid w:val="00FE070A"/>
    <w:rsid w:val="00FE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37FBD-9126-49A9-AE16-0B8D09C9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CE4"/>
    <w:pPr>
      <w:ind w:left="720"/>
      <w:contextualSpacing/>
    </w:pPr>
  </w:style>
  <w:style w:type="paragraph" w:styleId="NormalWeb">
    <w:name w:val="Normal (Web)"/>
    <w:basedOn w:val="Normal"/>
    <w:uiPriority w:val="99"/>
    <w:semiHidden/>
    <w:unhideWhenUsed/>
    <w:rsid w:val="005A5D3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5449F"/>
    <w:rPr>
      <w:color w:val="0000FF" w:themeColor="hyperlink"/>
      <w:u w:val="single"/>
    </w:rPr>
  </w:style>
  <w:style w:type="paragraph" w:styleId="HTMLPreformatted">
    <w:name w:val="HTML Preformatted"/>
    <w:basedOn w:val="Normal"/>
    <w:link w:val="HTMLPreformattedChar"/>
    <w:uiPriority w:val="99"/>
    <w:semiHidden/>
    <w:unhideWhenUsed/>
    <w:rsid w:val="00E80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8A6"/>
    <w:rPr>
      <w:rFonts w:ascii="Courier New" w:eastAsia="Times New Roman" w:hAnsi="Courier New" w:cs="Courier New"/>
      <w:sz w:val="20"/>
      <w:szCs w:val="20"/>
    </w:rPr>
  </w:style>
  <w:style w:type="character" w:customStyle="1" w:styleId="pl-c">
    <w:name w:val="pl-c"/>
    <w:basedOn w:val="DefaultParagraphFont"/>
    <w:rsid w:val="00E808A6"/>
  </w:style>
  <w:style w:type="character" w:customStyle="1" w:styleId="pl-e">
    <w:name w:val="pl-e"/>
    <w:basedOn w:val="DefaultParagraphFont"/>
    <w:rsid w:val="00E808A6"/>
  </w:style>
  <w:style w:type="character" w:customStyle="1" w:styleId="pl-k">
    <w:name w:val="pl-k"/>
    <w:basedOn w:val="DefaultParagraphFont"/>
    <w:rsid w:val="00E808A6"/>
  </w:style>
  <w:style w:type="character" w:customStyle="1" w:styleId="pl-s">
    <w:name w:val="pl-s"/>
    <w:basedOn w:val="DefaultParagraphFont"/>
    <w:rsid w:val="00E808A6"/>
  </w:style>
  <w:style w:type="character" w:customStyle="1" w:styleId="pl-pds">
    <w:name w:val="pl-pds"/>
    <w:basedOn w:val="DefaultParagraphFont"/>
    <w:rsid w:val="00E808A6"/>
  </w:style>
  <w:style w:type="paragraph" w:styleId="BalloonText">
    <w:name w:val="Balloon Text"/>
    <w:basedOn w:val="Normal"/>
    <w:link w:val="BalloonTextChar"/>
    <w:uiPriority w:val="99"/>
    <w:semiHidden/>
    <w:unhideWhenUsed/>
    <w:rsid w:val="00B65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24E"/>
    <w:rPr>
      <w:rFonts w:ascii="Tahoma" w:hAnsi="Tahoma" w:cs="Tahoma"/>
      <w:sz w:val="16"/>
      <w:szCs w:val="16"/>
    </w:rPr>
  </w:style>
  <w:style w:type="paragraph" w:styleId="Caption">
    <w:name w:val="caption"/>
    <w:basedOn w:val="Normal"/>
    <w:next w:val="Normal"/>
    <w:uiPriority w:val="35"/>
    <w:unhideWhenUsed/>
    <w:qFormat/>
    <w:rsid w:val="00B6524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b.cs.cmu.edu/DECOD/" TargetMode="External"/><Relationship Id="rId18" Type="http://schemas.openxmlformats.org/officeDocument/2006/relationships/hyperlink" Target="http://www.ohio.edu/people/yl079811/Motif_discovery_manual/Emotif_alpha.tar.gz"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diagramQuickStyle" Target="diagrams/quickStyle1.xml"/><Relationship Id="rId12" Type="http://schemas.openxmlformats.org/officeDocument/2006/relationships/hyperlink" Target="https://github.com/smithlabcode/dme" TargetMode="External"/><Relationship Id="rId17" Type="http://schemas.openxmlformats.org/officeDocument/2006/relationships/hyperlink" Target="http://biopython.org/DIST/docs/install/Installation.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eme-suite.org/doc/install.html?man_type=web" TargetMode="Externa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github.com/simonvh/gimmemotifs" TargetMode="External"/><Relationship Id="rId24" Type="http://schemas.openxmlformats.org/officeDocument/2006/relationships/hyperlink" Target="http://www.ohio.edu/people/yl079811/Motif_discovery_manual/ovac_17_SE_SP_ACC_manually_filter.csv" TargetMode="External"/><Relationship Id="rId32"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hyperlink" Target="https://github.com/hadley/ggplot2" TargetMode="External"/><Relationship Id="rId23" Type="http://schemas.openxmlformats.org/officeDocument/2006/relationships/hyperlink" Target="http://www.ohio.edu/people/yl079811/Motif_discovery_manual/box_violin_scatter.py" TargetMode="External"/><Relationship Id="rId28" Type="http://schemas.openxmlformats.org/officeDocument/2006/relationships/hyperlink" Target="http://meme-suite.org/tools/fimo" TargetMode="External"/><Relationship Id="rId10" Type="http://schemas.openxmlformats.org/officeDocument/2006/relationships/image" Target="media/image1.png"/><Relationship Id="rId19" Type="http://schemas.openxmlformats.org/officeDocument/2006/relationships/hyperlink" Target="http://www.ohio.edu/people/yl079811/Motif_discovery_manual/" TargetMode="External"/><Relationship Id="rId31" Type="http://schemas.openxmlformats.org/officeDocument/2006/relationships/image" Target="media/image7.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cikit-learn.org/stable/" TargetMode="External"/><Relationship Id="rId22" Type="http://schemas.openxmlformats.org/officeDocument/2006/relationships/hyperlink" Target="http://www.ohio.edu/people/yl079811/Motif_discovery_manual/subPWM.py" TargetMode="External"/><Relationship Id="rId27" Type="http://schemas.openxmlformats.org/officeDocument/2006/relationships/hyperlink" Target="http://www.ohio.edu/people/yl079811/Motif_discovery_manual/TSS_box_violin_plot.py" TargetMode="External"/><Relationship Id="rId30" Type="http://schemas.openxmlformats.org/officeDocument/2006/relationships/hyperlink" Target="http://meme-suite.org/tools/mast" TargetMode="Externa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CA1D52-4E07-4156-818E-941BBD47764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197F22A-39A3-43E1-83EC-5A0BD7DE08AC}">
      <dgm:prSet phldrT="[Text]"/>
      <dgm:spPr/>
      <dgm:t>
        <a:bodyPr/>
        <a:lstStyle/>
        <a:p>
          <a:r>
            <a:rPr lang="en-US" dirty="0"/>
            <a:t>Motif Discovery</a:t>
          </a:r>
        </a:p>
      </dgm:t>
    </dgm:pt>
    <dgm:pt modelId="{BA8CE46D-CFE2-4CE2-89CE-7EA3E6A72CE6}" type="parTrans" cxnId="{7BC47E32-7FE2-428C-8696-033B56EA4749}">
      <dgm:prSet/>
      <dgm:spPr/>
      <dgm:t>
        <a:bodyPr/>
        <a:lstStyle/>
        <a:p>
          <a:endParaRPr lang="en-US"/>
        </a:p>
      </dgm:t>
    </dgm:pt>
    <dgm:pt modelId="{35A9AC6B-6D5D-4020-B3E9-D584CEA0FC9C}" type="sibTrans" cxnId="{7BC47E32-7FE2-428C-8696-033B56EA4749}">
      <dgm:prSet/>
      <dgm:spPr/>
      <dgm:t>
        <a:bodyPr/>
        <a:lstStyle/>
        <a:p>
          <a:endParaRPr lang="en-US"/>
        </a:p>
      </dgm:t>
    </dgm:pt>
    <dgm:pt modelId="{15BE2477-3B47-4516-BBD5-32E66F61203C}">
      <dgm:prSet phldrT="[Text]"/>
      <dgm:spPr/>
      <dgm:t>
        <a:bodyPr/>
        <a:lstStyle/>
        <a:p>
          <a:r>
            <a:rPr lang="en-US" dirty="0"/>
            <a:t>Motif Selection</a:t>
          </a:r>
        </a:p>
      </dgm:t>
    </dgm:pt>
    <dgm:pt modelId="{D5A646AF-5FAF-4DBC-B367-92494E9B6B28}" type="parTrans" cxnId="{001C002A-7F45-4CC9-936E-C9ECBA6D3600}">
      <dgm:prSet/>
      <dgm:spPr/>
      <dgm:t>
        <a:bodyPr/>
        <a:lstStyle/>
        <a:p>
          <a:endParaRPr lang="en-US"/>
        </a:p>
      </dgm:t>
    </dgm:pt>
    <dgm:pt modelId="{4781FC9B-4E67-4D2B-8628-9D2040D3CC7F}" type="sibTrans" cxnId="{001C002A-7F45-4CC9-936E-C9ECBA6D3600}">
      <dgm:prSet/>
      <dgm:spPr/>
      <dgm:t>
        <a:bodyPr/>
        <a:lstStyle/>
        <a:p>
          <a:endParaRPr lang="en-US"/>
        </a:p>
      </dgm:t>
    </dgm:pt>
    <dgm:pt modelId="{7EC977BD-099B-42F7-BCE1-D4FA597BE766}">
      <dgm:prSet phldrT="[Text]"/>
      <dgm:spPr/>
      <dgm:t>
        <a:bodyPr/>
        <a:lstStyle/>
        <a:p>
          <a:r>
            <a:rPr lang="en-US" dirty="0"/>
            <a:t>Rank motifs based on random forest classifier</a:t>
          </a:r>
        </a:p>
      </dgm:t>
    </dgm:pt>
    <dgm:pt modelId="{2CB217C5-4249-4EDA-BB53-949CA831CAFC}" type="parTrans" cxnId="{108107D4-0900-4221-A563-74A2A8B49B73}">
      <dgm:prSet/>
      <dgm:spPr/>
      <dgm:t>
        <a:bodyPr/>
        <a:lstStyle/>
        <a:p>
          <a:endParaRPr lang="en-US"/>
        </a:p>
      </dgm:t>
    </dgm:pt>
    <dgm:pt modelId="{A5447C04-517E-42C8-9F58-CD722146104E}" type="sibTrans" cxnId="{108107D4-0900-4221-A563-74A2A8B49B73}">
      <dgm:prSet/>
      <dgm:spPr/>
      <dgm:t>
        <a:bodyPr/>
        <a:lstStyle/>
        <a:p>
          <a:endParaRPr lang="en-US"/>
        </a:p>
      </dgm:t>
    </dgm:pt>
    <dgm:pt modelId="{8F72AB03-09DA-428A-BD16-0DB839B503AA}">
      <dgm:prSet phldrT="[Text]"/>
      <dgm:spPr/>
      <dgm:t>
        <a:bodyPr/>
        <a:lstStyle/>
        <a:p>
          <a:r>
            <a:rPr lang="en-US" altLang="zh-CN" dirty="0"/>
            <a:t>Motif Scanning</a:t>
          </a:r>
          <a:endParaRPr lang="en-US" dirty="0"/>
        </a:p>
      </dgm:t>
    </dgm:pt>
    <dgm:pt modelId="{30A4C0A6-C85D-40A2-A156-5FFB5AEBEC5A}" type="parTrans" cxnId="{1BE4B297-4F38-4B7F-BD56-BC9FADFB8BA7}">
      <dgm:prSet/>
      <dgm:spPr/>
      <dgm:t>
        <a:bodyPr/>
        <a:lstStyle/>
        <a:p>
          <a:endParaRPr lang="en-US"/>
        </a:p>
      </dgm:t>
    </dgm:pt>
    <dgm:pt modelId="{47E99603-2561-48A2-BD28-B92996DAEA6B}" type="sibTrans" cxnId="{1BE4B297-4F38-4B7F-BD56-BC9FADFB8BA7}">
      <dgm:prSet/>
      <dgm:spPr/>
      <dgm:t>
        <a:bodyPr/>
        <a:lstStyle/>
        <a:p>
          <a:endParaRPr lang="en-US"/>
        </a:p>
      </dgm:t>
    </dgm:pt>
    <dgm:pt modelId="{B1BB6F17-3B68-4C9B-A317-D4BFE330083D}">
      <dgm:prSet phldrT="[Text]"/>
      <dgm:spPr/>
      <dgm:t>
        <a:bodyPr/>
        <a:lstStyle/>
        <a:p>
          <a:r>
            <a:rPr lang="en-US" dirty="0"/>
            <a:t>Scanner: FIMO</a:t>
          </a:r>
        </a:p>
      </dgm:t>
    </dgm:pt>
    <dgm:pt modelId="{8E26FD97-B850-4D5E-9579-FB2C349598ED}" type="parTrans" cxnId="{837B5426-7824-4C7C-8BC7-A7185EA78684}">
      <dgm:prSet/>
      <dgm:spPr/>
      <dgm:t>
        <a:bodyPr/>
        <a:lstStyle/>
        <a:p>
          <a:endParaRPr lang="en-US"/>
        </a:p>
      </dgm:t>
    </dgm:pt>
    <dgm:pt modelId="{B669BC64-4B60-46BE-999C-54F01CC3DE22}" type="sibTrans" cxnId="{837B5426-7824-4C7C-8BC7-A7185EA78684}">
      <dgm:prSet/>
      <dgm:spPr/>
      <dgm:t>
        <a:bodyPr/>
        <a:lstStyle/>
        <a:p>
          <a:endParaRPr lang="en-US"/>
        </a:p>
      </dgm:t>
    </dgm:pt>
    <dgm:pt modelId="{31CA9EBD-E052-4111-9629-44F189AA1AB7}">
      <dgm:prSet phldrT="[Text]"/>
      <dgm:spPr/>
      <dgm:t>
        <a:bodyPr/>
        <a:lstStyle/>
        <a:p>
          <a:r>
            <a:rPr lang="en-US" dirty="0" err="1"/>
            <a:t>Gini</a:t>
          </a:r>
          <a:r>
            <a:rPr lang="en-US" dirty="0"/>
            <a:t> index</a:t>
          </a:r>
        </a:p>
      </dgm:t>
    </dgm:pt>
    <dgm:pt modelId="{287F776A-E4A5-4754-B862-D9624D0A7102}" type="parTrans" cxnId="{9E2AFDD4-D630-4344-9CFE-BB23D566F221}">
      <dgm:prSet/>
      <dgm:spPr/>
      <dgm:t>
        <a:bodyPr/>
        <a:lstStyle/>
        <a:p>
          <a:endParaRPr lang="en-US"/>
        </a:p>
      </dgm:t>
    </dgm:pt>
    <dgm:pt modelId="{A04571C2-3FBE-499F-B0E6-3C79BD972232}" type="sibTrans" cxnId="{9E2AFDD4-D630-4344-9CFE-BB23D566F221}">
      <dgm:prSet/>
      <dgm:spPr/>
      <dgm:t>
        <a:bodyPr/>
        <a:lstStyle/>
        <a:p>
          <a:endParaRPr lang="en-US"/>
        </a:p>
      </dgm:t>
    </dgm:pt>
    <dgm:pt modelId="{7BEE29F1-1026-43F7-978A-A2289203C281}">
      <dgm:prSet phldrT="[Text]"/>
      <dgm:spPr/>
      <dgm:t>
        <a:bodyPr/>
        <a:lstStyle/>
        <a:p>
          <a:r>
            <a:rPr lang="en-US" dirty="0"/>
            <a:t>Information gain</a:t>
          </a:r>
        </a:p>
      </dgm:t>
    </dgm:pt>
    <dgm:pt modelId="{DA1E3753-33EB-4C65-B420-6501D6BB8AE2}" type="parTrans" cxnId="{4889A8D3-1C90-4997-AD38-B0CF408602E1}">
      <dgm:prSet/>
      <dgm:spPr/>
      <dgm:t>
        <a:bodyPr/>
        <a:lstStyle/>
        <a:p>
          <a:endParaRPr lang="en-US"/>
        </a:p>
      </dgm:t>
    </dgm:pt>
    <dgm:pt modelId="{AC147ADC-1548-4F5A-9FF5-91973AE60D3C}" type="sibTrans" cxnId="{4889A8D3-1C90-4997-AD38-B0CF408602E1}">
      <dgm:prSet/>
      <dgm:spPr/>
      <dgm:t>
        <a:bodyPr/>
        <a:lstStyle/>
        <a:p>
          <a:endParaRPr lang="en-US"/>
        </a:p>
      </dgm:t>
    </dgm:pt>
    <dgm:pt modelId="{181F0397-A8B0-45C5-AE54-90958A3EFEFF}">
      <dgm:prSet phldrT="[Text]"/>
      <dgm:spPr/>
      <dgm:t>
        <a:bodyPr/>
        <a:lstStyle/>
        <a:p>
          <a:r>
            <a:rPr lang="en-US" dirty="0"/>
            <a:t>Keep the top N motifs</a:t>
          </a:r>
        </a:p>
      </dgm:t>
    </dgm:pt>
    <dgm:pt modelId="{98FDE6A4-CF59-4047-9CBD-193C5DF7B6F3}" type="parTrans" cxnId="{09A4AA86-BBD9-4352-844D-B140DBEF2378}">
      <dgm:prSet/>
      <dgm:spPr/>
      <dgm:t>
        <a:bodyPr/>
        <a:lstStyle/>
        <a:p>
          <a:endParaRPr lang="en-US"/>
        </a:p>
      </dgm:t>
    </dgm:pt>
    <dgm:pt modelId="{2A9918E3-3E55-452B-92D3-7BF3CA6F543F}" type="sibTrans" cxnId="{09A4AA86-BBD9-4352-844D-B140DBEF2378}">
      <dgm:prSet/>
      <dgm:spPr/>
      <dgm:t>
        <a:bodyPr/>
        <a:lstStyle/>
        <a:p>
          <a:endParaRPr lang="en-US"/>
        </a:p>
      </dgm:t>
    </dgm:pt>
    <dgm:pt modelId="{3333B6AD-F93A-45B4-B0E5-A428580EFFF2}">
      <dgm:prSet phldrT="[Text]"/>
      <dgm:spPr/>
      <dgm:t>
        <a:bodyPr/>
        <a:lstStyle/>
        <a:p>
          <a:r>
            <a:rPr lang="en-US" dirty="0"/>
            <a:t>Manual inspection</a:t>
          </a:r>
        </a:p>
      </dgm:t>
    </dgm:pt>
    <dgm:pt modelId="{27EC1C0D-5EFB-4D50-8B87-102D7C3C56DB}" type="parTrans" cxnId="{C9EC6E4A-BB9F-401F-9EF0-332D7F4E99BB}">
      <dgm:prSet/>
      <dgm:spPr/>
      <dgm:t>
        <a:bodyPr/>
        <a:lstStyle/>
        <a:p>
          <a:endParaRPr lang="en-US"/>
        </a:p>
      </dgm:t>
    </dgm:pt>
    <dgm:pt modelId="{0647280F-2BC8-4BDE-B6ED-5FC858BE15F9}" type="sibTrans" cxnId="{C9EC6E4A-BB9F-401F-9EF0-332D7F4E99BB}">
      <dgm:prSet/>
      <dgm:spPr/>
      <dgm:t>
        <a:bodyPr/>
        <a:lstStyle/>
        <a:p>
          <a:endParaRPr lang="en-US"/>
        </a:p>
      </dgm:t>
    </dgm:pt>
    <dgm:pt modelId="{13E3A8EA-FF76-432A-84C0-20E6310E16AA}">
      <dgm:prSet phldrT="[Text]"/>
      <dgm:spPr/>
      <dgm:t>
        <a:bodyPr/>
        <a:lstStyle/>
        <a:p>
          <a:r>
            <a:rPr lang="en-US" dirty="0"/>
            <a:t>Accuracy (&gt;70%)</a:t>
          </a:r>
        </a:p>
      </dgm:t>
    </dgm:pt>
    <dgm:pt modelId="{9E5E31B1-0508-41D5-A10A-98BAED28A649}" type="parTrans" cxnId="{667D0CC3-4E54-4316-94A5-A0A6B6D1D1A3}">
      <dgm:prSet/>
      <dgm:spPr/>
      <dgm:t>
        <a:bodyPr/>
        <a:lstStyle/>
        <a:p>
          <a:endParaRPr lang="en-US"/>
        </a:p>
      </dgm:t>
    </dgm:pt>
    <dgm:pt modelId="{3D6092DC-53C2-4DCB-AC3B-EEBB715550DE}" type="sibTrans" cxnId="{667D0CC3-4E54-4316-94A5-A0A6B6D1D1A3}">
      <dgm:prSet/>
      <dgm:spPr/>
      <dgm:t>
        <a:bodyPr/>
        <a:lstStyle/>
        <a:p>
          <a:endParaRPr lang="en-US"/>
        </a:p>
      </dgm:t>
    </dgm:pt>
    <dgm:pt modelId="{02D15026-FB11-41F2-A7A7-B4340FF24B96}">
      <dgm:prSet phldrT="[Text]"/>
      <dgm:spPr/>
      <dgm:t>
        <a:bodyPr/>
        <a:lstStyle/>
        <a:p>
          <a:r>
            <a:rPr lang="en-US" dirty="0"/>
            <a:t>Foreground coverage (&gt;50%)</a:t>
          </a:r>
        </a:p>
      </dgm:t>
    </dgm:pt>
    <dgm:pt modelId="{52AE1052-DF4E-4ECF-B277-8D786B91920C}" type="parTrans" cxnId="{CD96E66C-CB0A-48B2-A697-B29761974633}">
      <dgm:prSet/>
      <dgm:spPr/>
      <dgm:t>
        <a:bodyPr/>
        <a:lstStyle/>
        <a:p>
          <a:endParaRPr lang="en-US"/>
        </a:p>
      </dgm:t>
    </dgm:pt>
    <dgm:pt modelId="{E49F8946-35A9-4695-9B94-BA1EB2C7672B}" type="sibTrans" cxnId="{CD96E66C-CB0A-48B2-A697-B29761974633}">
      <dgm:prSet/>
      <dgm:spPr/>
      <dgm:t>
        <a:bodyPr/>
        <a:lstStyle/>
        <a:p>
          <a:endParaRPr lang="en-US"/>
        </a:p>
      </dgm:t>
    </dgm:pt>
    <dgm:pt modelId="{85C3F654-3CB8-40BB-A7F1-C1B6F576A575}">
      <dgm:prSet phldrT="[Text]"/>
      <dgm:spPr/>
      <dgm:t>
        <a:bodyPr/>
        <a:lstStyle/>
        <a:p>
          <a:r>
            <a:rPr lang="en-US" dirty="0"/>
            <a:t>Background coverage (&lt;30%)</a:t>
          </a:r>
        </a:p>
      </dgm:t>
    </dgm:pt>
    <dgm:pt modelId="{67A3C8AA-C23A-4CAE-9938-7E823AE61508}" type="parTrans" cxnId="{712A1666-F5B8-4F32-AA83-68E31D1847D9}">
      <dgm:prSet/>
      <dgm:spPr/>
      <dgm:t>
        <a:bodyPr/>
        <a:lstStyle/>
        <a:p>
          <a:endParaRPr lang="en-US"/>
        </a:p>
      </dgm:t>
    </dgm:pt>
    <dgm:pt modelId="{8022CB1E-71AF-4B55-8549-DCC2B6C08F51}" type="sibTrans" cxnId="{712A1666-F5B8-4F32-AA83-68E31D1847D9}">
      <dgm:prSet/>
      <dgm:spPr/>
      <dgm:t>
        <a:bodyPr/>
        <a:lstStyle/>
        <a:p>
          <a:endParaRPr lang="en-US"/>
        </a:p>
      </dgm:t>
    </dgm:pt>
    <dgm:pt modelId="{42AE3BDC-DEBC-4249-A95D-7692FA132255}">
      <dgm:prSet phldrT="[Text]"/>
      <dgm:spPr/>
      <dgm:t>
        <a:bodyPr/>
        <a:lstStyle/>
        <a:p>
          <a:r>
            <a:rPr lang="en-US" dirty="0"/>
            <a:t>Threshold is not fixed</a:t>
          </a:r>
        </a:p>
      </dgm:t>
    </dgm:pt>
    <dgm:pt modelId="{F638C7EA-8459-4748-BE7A-B489E597851F}" type="parTrans" cxnId="{513ECC54-77BC-462B-AB59-819CF1BF8CA0}">
      <dgm:prSet/>
      <dgm:spPr/>
      <dgm:t>
        <a:bodyPr/>
        <a:lstStyle/>
        <a:p>
          <a:endParaRPr lang="en-US"/>
        </a:p>
      </dgm:t>
    </dgm:pt>
    <dgm:pt modelId="{9EB74134-34DA-4714-A144-CB3E4F5139A9}" type="sibTrans" cxnId="{513ECC54-77BC-462B-AB59-819CF1BF8CA0}">
      <dgm:prSet/>
      <dgm:spPr/>
      <dgm:t>
        <a:bodyPr/>
        <a:lstStyle/>
        <a:p>
          <a:endParaRPr lang="en-US"/>
        </a:p>
      </dgm:t>
    </dgm:pt>
    <dgm:pt modelId="{F0B0EA08-23AC-4DA6-9875-8DE9E2839031}" type="pres">
      <dgm:prSet presAssocID="{8FCA1D52-4E07-4156-818E-941BBD477642}" presName="linearFlow" presStyleCnt="0">
        <dgm:presLayoutVars>
          <dgm:dir/>
          <dgm:animLvl val="lvl"/>
          <dgm:resizeHandles val="exact"/>
        </dgm:presLayoutVars>
      </dgm:prSet>
      <dgm:spPr/>
    </dgm:pt>
    <dgm:pt modelId="{1AD2B32C-DFCD-4CF4-9610-CF0AD07BBB0B}" type="pres">
      <dgm:prSet presAssocID="{5197F22A-39A3-43E1-83EC-5A0BD7DE08AC}" presName="composite" presStyleCnt="0"/>
      <dgm:spPr/>
    </dgm:pt>
    <dgm:pt modelId="{E0000697-1A50-4BCF-B6BE-03596086D814}" type="pres">
      <dgm:prSet presAssocID="{5197F22A-39A3-43E1-83EC-5A0BD7DE08AC}" presName="parentText" presStyleLbl="alignNode1" presStyleIdx="0" presStyleCnt="4">
        <dgm:presLayoutVars>
          <dgm:chMax val="1"/>
          <dgm:bulletEnabled val="1"/>
        </dgm:presLayoutVars>
      </dgm:prSet>
      <dgm:spPr/>
    </dgm:pt>
    <dgm:pt modelId="{3EA42555-120D-4926-A0A2-4BEBE680B7C4}" type="pres">
      <dgm:prSet presAssocID="{5197F22A-39A3-43E1-83EC-5A0BD7DE08AC}" presName="descendantText" presStyleLbl="alignAcc1" presStyleIdx="0" presStyleCnt="4">
        <dgm:presLayoutVars>
          <dgm:bulletEnabled val="1"/>
        </dgm:presLayoutVars>
      </dgm:prSet>
      <dgm:spPr/>
    </dgm:pt>
    <dgm:pt modelId="{E78DE843-2EDB-4B0A-9BD2-42C8FE7BF567}" type="pres">
      <dgm:prSet presAssocID="{35A9AC6B-6D5D-4020-B3E9-D584CEA0FC9C}" presName="sp" presStyleCnt="0"/>
      <dgm:spPr/>
    </dgm:pt>
    <dgm:pt modelId="{7B0A24A9-74A7-4313-99E2-3EADE94E8203}" type="pres">
      <dgm:prSet presAssocID="{8F72AB03-09DA-428A-BD16-0DB839B503AA}" presName="composite" presStyleCnt="0"/>
      <dgm:spPr/>
    </dgm:pt>
    <dgm:pt modelId="{E0D63E89-DEB0-4573-8D63-35DE1810014C}" type="pres">
      <dgm:prSet presAssocID="{8F72AB03-09DA-428A-BD16-0DB839B503AA}" presName="parentText" presStyleLbl="alignNode1" presStyleIdx="1" presStyleCnt="4">
        <dgm:presLayoutVars>
          <dgm:chMax val="1"/>
          <dgm:bulletEnabled val="1"/>
        </dgm:presLayoutVars>
      </dgm:prSet>
      <dgm:spPr/>
    </dgm:pt>
    <dgm:pt modelId="{C0A16205-0CD7-475A-8F54-19E1D50AEA61}" type="pres">
      <dgm:prSet presAssocID="{8F72AB03-09DA-428A-BD16-0DB839B503AA}" presName="descendantText" presStyleLbl="alignAcc1" presStyleIdx="1" presStyleCnt="4">
        <dgm:presLayoutVars>
          <dgm:bulletEnabled val="1"/>
        </dgm:presLayoutVars>
      </dgm:prSet>
      <dgm:spPr/>
    </dgm:pt>
    <dgm:pt modelId="{06C73173-D006-4588-A61E-E1CBA143203F}" type="pres">
      <dgm:prSet presAssocID="{47E99603-2561-48A2-BD28-B92996DAEA6B}" presName="sp" presStyleCnt="0"/>
      <dgm:spPr/>
    </dgm:pt>
    <dgm:pt modelId="{90421079-8FF0-4756-9C42-C0280AA82586}" type="pres">
      <dgm:prSet presAssocID="{15BE2477-3B47-4516-BBD5-32E66F61203C}" presName="composite" presStyleCnt="0"/>
      <dgm:spPr/>
    </dgm:pt>
    <dgm:pt modelId="{A0114BA7-7A7A-406F-ADD4-82B1E754F562}" type="pres">
      <dgm:prSet presAssocID="{15BE2477-3B47-4516-BBD5-32E66F61203C}" presName="parentText" presStyleLbl="alignNode1" presStyleIdx="2" presStyleCnt="4">
        <dgm:presLayoutVars>
          <dgm:chMax val="1"/>
          <dgm:bulletEnabled val="1"/>
        </dgm:presLayoutVars>
      </dgm:prSet>
      <dgm:spPr/>
    </dgm:pt>
    <dgm:pt modelId="{434C6571-22A4-4218-B727-A29C48032BF6}" type="pres">
      <dgm:prSet presAssocID="{15BE2477-3B47-4516-BBD5-32E66F61203C}" presName="descendantText" presStyleLbl="alignAcc1" presStyleIdx="2" presStyleCnt="4">
        <dgm:presLayoutVars>
          <dgm:bulletEnabled val="1"/>
        </dgm:presLayoutVars>
      </dgm:prSet>
      <dgm:spPr/>
    </dgm:pt>
    <dgm:pt modelId="{8EB9E61A-8DDE-493D-8D3B-986FEEB88985}" type="pres">
      <dgm:prSet presAssocID="{4781FC9B-4E67-4D2B-8628-9D2040D3CC7F}" presName="sp" presStyleCnt="0"/>
      <dgm:spPr/>
    </dgm:pt>
    <dgm:pt modelId="{B9D137E5-BA48-4A3A-A545-2621C45EA88C}" type="pres">
      <dgm:prSet presAssocID="{3333B6AD-F93A-45B4-B0E5-A428580EFFF2}" presName="composite" presStyleCnt="0"/>
      <dgm:spPr/>
    </dgm:pt>
    <dgm:pt modelId="{8916C0CB-64F1-4DDB-BB2A-CEAC92D51472}" type="pres">
      <dgm:prSet presAssocID="{3333B6AD-F93A-45B4-B0E5-A428580EFFF2}" presName="parentText" presStyleLbl="alignNode1" presStyleIdx="3" presStyleCnt="4">
        <dgm:presLayoutVars>
          <dgm:chMax val="1"/>
          <dgm:bulletEnabled val="1"/>
        </dgm:presLayoutVars>
      </dgm:prSet>
      <dgm:spPr/>
    </dgm:pt>
    <dgm:pt modelId="{A78D56D9-8FE3-4DB5-B4EE-D9721E8013F8}" type="pres">
      <dgm:prSet presAssocID="{3333B6AD-F93A-45B4-B0E5-A428580EFFF2}" presName="descendantText" presStyleLbl="alignAcc1" presStyleIdx="3" presStyleCnt="4">
        <dgm:presLayoutVars>
          <dgm:bulletEnabled val="1"/>
        </dgm:presLayoutVars>
      </dgm:prSet>
      <dgm:spPr/>
    </dgm:pt>
  </dgm:ptLst>
  <dgm:cxnLst>
    <dgm:cxn modelId="{CE8CC507-9B26-4F94-860E-80668FDFC25E}" type="presOf" srcId="{8FCA1D52-4E07-4156-818E-941BBD477642}" destId="{F0B0EA08-23AC-4DA6-9875-8DE9E2839031}" srcOrd="0" destOrd="0" presId="urn:microsoft.com/office/officeart/2005/8/layout/chevron2"/>
    <dgm:cxn modelId="{A2307A08-43F6-4F05-8B6A-C33A77A5D5CC}" type="presOf" srcId="{13E3A8EA-FF76-432A-84C0-20E6310E16AA}" destId="{A78D56D9-8FE3-4DB5-B4EE-D9721E8013F8}" srcOrd="0" destOrd="0" presId="urn:microsoft.com/office/officeart/2005/8/layout/chevron2"/>
    <dgm:cxn modelId="{B1053F23-85C3-456E-A0BF-E3BAF9D9BC0C}" type="presOf" srcId="{3333B6AD-F93A-45B4-B0E5-A428580EFFF2}" destId="{8916C0CB-64F1-4DDB-BB2A-CEAC92D51472}" srcOrd="0" destOrd="0" presId="urn:microsoft.com/office/officeart/2005/8/layout/chevron2"/>
    <dgm:cxn modelId="{837B5426-7824-4C7C-8BC7-A7185EA78684}" srcId="{8F72AB03-09DA-428A-BD16-0DB839B503AA}" destId="{B1BB6F17-3B68-4C9B-A317-D4BFE330083D}" srcOrd="0" destOrd="0" parTransId="{8E26FD97-B850-4D5E-9579-FB2C349598ED}" sibTransId="{B669BC64-4B60-46BE-999C-54F01CC3DE22}"/>
    <dgm:cxn modelId="{001C002A-7F45-4CC9-936E-C9ECBA6D3600}" srcId="{8FCA1D52-4E07-4156-818E-941BBD477642}" destId="{15BE2477-3B47-4516-BBD5-32E66F61203C}" srcOrd="2" destOrd="0" parTransId="{D5A646AF-5FAF-4DBC-B367-92494E9B6B28}" sibTransId="{4781FC9B-4E67-4D2B-8628-9D2040D3CC7F}"/>
    <dgm:cxn modelId="{EA661D2C-5B6D-4818-9D62-7DBCA2810401}" type="presOf" srcId="{B1BB6F17-3B68-4C9B-A317-D4BFE330083D}" destId="{C0A16205-0CD7-475A-8F54-19E1D50AEA61}" srcOrd="0" destOrd="0" presId="urn:microsoft.com/office/officeart/2005/8/layout/chevron2"/>
    <dgm:cxn modelId="{7BC47E32-7FE2-428C-8696-033B56EA4749}" srcId="{8FCA1D52-4E07-4156-818E-941BBD477642}" destId="{5197F22A-39A3-43E1-83EC-5A0BD7DE08AC}" srcOrd="0" destOrd="0" parTransId="{BA8CE46D-CFE2-4CE2-89CE-7EA3E6A72CE6}" sibTransId="{35A9AC6B-6D5D-4020-B3E9-D584CEA0FC9C}"/>
    <dgm:cxn modelId="{FB4A3338-BBFA-4749-9B13-21D69946A067}" type="presOf" srcId="{5197F22A-39A3-43E1-83EC-5A0BD7DE08AC}" destId="{E0000697-1A50-4BCF-B6BE-03596086D814}" srcOrd="0" destOrd="0" presId="urn:microsoft.com/office/officeart/2005/8/layout/chevron2"/>
    <dgm:cxn modelId="{712A1666-F5B8-4F32-AA83-68E31D1847D9}" srcId="{3333B6AD-F93A-45B4-B0E5-A428580EFFF2}" destId="{85C3F654-3CB8-40BB-A7F1-C1B6F576A575}" srcOrd="2" destOrd="0" parTransId="{67A3C8AA-C23A-4CAE-9938-7E823AE61508}" sibTransId="{8022CB1E-71AF-4B55-8549-DCC2B6C08F51}"/>
    <dgm:cxn modelId="{637C9469-8B43-4B3B-A8DB-688D7279274C}" type="presOf" srcId="{8F72AB03-09DA-428A-BD16-0DB839B503AA}" destId="{E0D63E89-DEB0-4573-8D63-35DE1810014C}" srcOrd="0" destOrd="0" presId="urn:microsoft.com/office/officeart/2005/8/layout/chevron2"/>
    <dgm:cxn modelId="{C9EC6E4A-BB9F-401F-9EF0-332D7F4E99BB}" srcId="{8FCA1D52-4E07-4156-818E-941BBD477642}" destId="{3333B6AD-F93A-45B4-B0E5-A428580EFFF2}" srcOrd="3" destOrd="0" parTransId="{27EC1C0D-5EFB-4D50-8B87-102D7C3C56DB}" sibTransId="{0647280F-2BC8-4BDE-B6ED-5FC858BE15F9}"/>
    <dgm:cxn modelId="{CD96E66C-CB0A-48B2-A697-B29761974633}" srcId="{3333B6AD-F93A-45B4-B0E5-A428580EFFF2}" destId="{02D15026-FB11-41F2-A7A7-B4340FF24B96}" srcOrd="1" destOrd="0" parTransId="{52AE1052-DF4E-4ECF-B277-8D786B91920C}" sibTransId="{E49F8946-35A9-4695-9B94-BA1EB2C7672B}"/>
    <dgm:cxn modelId="{D1332470-0FB9-4301-A282-071564B513F0}" type="presOf" srcId="{181F0397-A8B0-45C5-AE54-90958A3EFEFF}" destId="{434C6571-22A4-4218-B727-A29C48032BF6}" srcOrd="0" destOrd="3" presId="urn:microsoft.com/office/officeart/2005/8/layout/chevron2"/>
    <dgm:cxn modelId="{513ECC54-77BC-462B-AB59-819CF1BF8CA0}" srcId="{3333B6AD-F93A-45B4-B0E5-A428580EFFF2}" destId="{42AE3BDC-DEBC-4249-A95D-7692FA132255}" srcOrd="3" destOrd="0" parTransId="{F638C7EA-8459-4748-BE7A-B489E597851F}" sibTransId="{9EB74134-34DA-4714-A144-CB3E4F5139A9}"/>
    <dgm:cxn modelId="{72A91D7B-E4B1-49BF-9F15-50D0ABE6DAC4}" type="presOf" srcId="{02D15026-FB11-41F2-A7A7-B4340FF24B96}" destId="{A78D56D9-8FE3-4DB5-B4EE-D9721E8013F8}" srcOrd="0" destOrd="1" presId="urn:microsoft.com/office/officeart/2005/8/layout/chevron2"/>
    <dgm:cxn modelId="{09A4AA86-BBD9-4352-844D-B140DBEF2378}" srcId="{15BE2477-3B47-4516-BBD5-32E66F61203C}" destId="{181F0397-A8B0-45C5-AE54-90958A3EFEFF}" srcOrd="1" destOrd="0" parTransId="{98FDE6A4-CF59-4047-9CBD-193C5DF7B6F3}" sibTransId="{2A9918E3-3E55-452B-92D3-7BF3CA6F543F}"/>
    <dgm:cxn modelId="{1BE4B297-4F38-4B7F-BD56-BC9FADFB8BA7}" srcId="{8FCA1D52-4E07-4156-818E-941BBD477642}" destId="{8F72AB03-09DA-428A-BD16-0DB839B503AA}" srcOrd="1" destOrd="0" parTransId="{30A4C0A6-C85D-40A2-A156-5FFB5AEBEC5A}" sibTransId="{47E99603-2561-48A2-BD28-B92996DAEA6B}"/>
    <dgm:cxn modelId="{F264A1A3-4FBB-47D9-8E12-B4677307F971}" type="presOf" srcId="{85C3F654-3CB8-40BB-A7F1-C1B6F576A575}" destId="{A78D56D9-8FE3-4DB5-B4EE-D9721E8013F8}" srcOrd="0" destOrd="2" presId="urn:microsoft.com/office/officeart/2005/8/layout/chevron2"/>
    <dgm:cxn modelId="{D891C5BA-E819-4398-BCEB-FDFBEF5DEDDE}" type="presOf" srcId="{42AE3BDC-DEBC-4249-A95D-7692FA132255}" destId="{A78D56D9-8FE3-4DB5-B4EE-D9721E8013F8}" srcOrd="0" destOrd="3" presId="urn:microsoft.com/office/officeart/2005/8/layout/chevron2"/>
    <dgm:cxn modelId="{667D0CC3-4E54-4316-94A5-A0A6B6D1D1A3}" srcId="{3333B6AD-F93A-45B4-B0E5-A428580EFFF2}" destId="{13E3A8EA-FF76-432A-84C0-20E6310E16AA}" srcOrd="0" destOrd="0" parTransId="{9E5E31B1-0508-41D5-A10A-98BAED28A649}" sibTransId="{3D6092DC-53C2-4DCB-AC3B-EEBB715550DE}"/>
    <dgm:cxn modelId="{C312BBD0-0458-47CD-A69B-403AE07C7800}" type="presOf" srcId="{15BE2477-3B47-4516-BBD5-32E66F61203C}" destId="{A0114BA7-7A7A-406F-ADD4-82B1E754F562}" srcOrd="0" destOrd="0" presId="urn:microsoft.com/office/officeart/2005/8/layout/chevron2"/>
    <dgm:cxn modelId="{4889A8D3-1C90-4997-AD38-B0CF408602E1}" srcId="{7EC977BD-099B-42F7-BCE1-D4FA597BE766}" destId="{7BEE29F1-1026-43F7-978A-A2289203C281}" srcOrd="1" destOrd="0" parTransId="{DA1E3753-33EB-4C65-B420-6501D6BB8AE2}" sibTransId="{AC147ADC-1548-4F5A-9FF5-91973AE60D3C}"/>
    <dgm:cxn modelId="{108107D4-0900-4221-A563-74A2A8B49B73}" srcId="{15BE2477-3B47-4516-BBD5-32E66F61203C}" destId="{7EC977BD-099B-42F7-BCE1-D4FA597BE766}" srcOrd="0" destOrd="0" parTransId="{2CB217C5-4249-4EDA-BB53-949CA831CAFC}" sibTransId="{A5447C04-517E-42C8-9F58-CD722146104E}"/>
    <dgm:cxn modelId="{9E2AFDD4-D630-4344-9CFE-BB23D566F221}" srcId="{7EC977BD-099B-42F7-BCE1-D4FA597BE766}" destId="{31CA9EBD-E052-4111-9629-44F189AA1AB7}" srcOrd="0" destOrd="0" parTransId="{287F776A-E4A5-4754-B862-D9624D0A7102}" sibTransId="{A04571C2-3FBE-499F-B0E6-3C79BD972232}"/>
    <dgm:cxn modelId="{8FC187E4-87EF-4C50-965D-BFE4A484AE43}" type="presOf" srcId="{7BEE29F1-1026-43F7-978A-A2289203C281}" destId="{434C6571-22A4-4218-B727-A29C48032BF6}" srcOrd="0" destOrd="2" presId="urn:microsoft.com/office/officeart/2005/8/layout/chevron2"/>
    <dgm:cxn modelId="{09F0FFEB-5D20-45D7-8954-EB867F9DDA3E}" type="presOf" srcId="{31CA9EBD-E052-4111-9629-44F189AA1AB7}" destId="{434C6571-22A4-4218-B727-A29C48032BF6}" srcOrd="0" destOrd="1" presId="urn:microsoft.com/office/officeart/2005/8/layout/chevron2"/>
    <dgm:cxn modelId="{2A3B53F1-2D55-4E06-9AC4-70C59D89EB47}" type="presOf" srcId="{7EC977BD-099B-42F7-BCE1-D4FA597BE766}" destId="{434C6571-22A4-4218-B727-A29C48032BF6}" srcOrd="0" destOrd="0" presId="urn:microsoft.com/office/officeart/2005/8/layout/chevron2"/>
    <dgm:cxn modelId="{8BE98B2E-F349-47B9-BE40-B2B52AFD82CD}" type="presParOf" srcId="{F0B0EA08-23AC-4DA6-9875-8DE9E2839031}" destId="{1AD2B32C-DFCD-4CF4-9610-CF0AD07BBB0B}" srcOrd="0" destOrd="0" presId="urn:microsoft.com/office/officeart/2005/8/layout/chevron2"/>
    <dgm:cxn modelId="{06DB2655-BF1B-480C-BDAD-C625DEA8F36E}" type="presParOf" srcId="{1AD2B32C-DFCD-4CF4-9610-CF0AD07BBB0B}" destId="{E0000697-1A50-4BCF-B6BE-03596086D814}" srcOrd="0" destOrd="0" presId="urn:microsoft.com/office/officeart/2005/8/layout/chevron2"/>
    <dgm:cxn modelId="{704E8940-47B2-4F3D-A690-C67205F6A2E5}" type="presParOf" srcId="{1AD2B32C-DFCD-4CF4-9610-CF0AD07BBB0B}" destId="{3EA42555-120D-4926-A0A2-4BEBE680B7C4}" srcOrd="1" destOrd="0" presId="urn:microsoft.com/office/officeart/2005/8/layout/chevron2"/>
    <dgm:cxn modelId="{71778B75-187F-4046-9064-93F03A8CC45A}" type="presParOf" srcId="{F0B0EA08-23AC-4DA6-9875-8DE9E2839031}" destId="{E78DE843-2EDB-4B0A-9BD2-42C8FE7BF567}" srcOrd="1" destOrd="0" presId="urn:microsoft.com/office/officeart/2005/8/layout/chevron2"/>
    <dgm:cxn modelId="{7CAB82AF-0E94-43D7-A532-C3EBA7DEC76F}" type="presParOf" srcId="{F0B0EA08-23AC-4DA6-9875-8DE9E2839031}" destId="{7B0A24A9-74A7-4313-99E2-3EADE94E8203}" srcOrd="2" destOrd="0" presId="urn:microsoft.com/office/officeart/2005/8/layout/chevron2"/>
    <dgm:cxn modelId="{2F404867-07CF-4801-B4DA-2C44FCA22F91}" type="presParOf" srcId="{7B0A24A9-74A7-4313-99E2-3EADE94E8203}" destId="{E0D63E89-DEB0-4573-8D63-35DE1810014C}" srcOrd="0" destOrd="0" presId="urn:microsoft.com/office/officeart/2005/8/layout/chevron2"/>
    <dgm:cxn modelId="{BB785418-F50B-4883-A0DF-5D3164CF7341}" type="presParOf" srcId="{7B0A24A9-74A7-4313-99E2-3EADE94E8203}" destId="{C0A16205-0CD7-475A-8F54-19E1D50AEA61}" srcOrd="1" destOrd="0" presId="urn:microsoft.com/office/officeart/2005/8/layout/chevron2"/>
    <dgm:cxn modelId="{ED0283A9-68D0-40C2-95B3-221059A69B47}" type="presParOf" srcId="{F0B0EA08-23AC-4DA6-9875-8DE9E2839031}" destId="{06C73173-D006-4588-A61E-E1CBA143203F}" srcOrd="3" destOrd="0" presId="urn:microsoft.com/office/officeart/2005/8/layout/chevron2"/>
    <dgm:cxn modelId="{299435F5-93E3-429C-A236-9F2D443C9F45}" type="presParOf" srcId="{F0B0EA08-23AC-4DA6-9875-8DE9E2839031}" destId="{90421079-8FF0-4756-9C42-C0280AA82586}" srcOrd="4" destOrd="0" presId="urn:microsoft.com/office/officeart/2005/8/layout/chevron2"/>
    <dgm:cxn modelId="{B2B0A9B7-AA8C-4E78-9AA2-3919EEE5EE4A}" type="presParOf" srcId="{90421079-8FF0-4756-9C42-C0280AA82586}" destId="{A0114BA7-7A7A-406F-ADD4-82B1E754F562}" srcOrd="0" destOrd="0" presId="urn:microsoft.com/office/officeart/2005/8/layout/chevron2"/>
    <dgm:cxn modelId="{A97A559F-FC8F-44C1-87B4-45C481763C7B}" type="presParOf" srcId="{90421079-8FF0-4756-9C42-C0280AA82586}" destId="{434C6571-22A4-4218-B727-A29C48032BF6}" srcOrd="1" destOrd="0" presId="urn:microsoft.com/office/officeart/2005/8/layout/chevron2"/>
    <dgm:cxn modelId="{D3E91B2A-356E-4DDA-9AB7-84C18494DAFA}" type="presParOf" srcId="{F0B0EA08-23AC-4DA6-9875-8DE9E2839031}" destId="{8EB9E61A-8DDE-493D-8D3B-986FEEB88985}" srcOrd="5" destOrd="0" presId="urn:microsoft.com/office/officeart/2005/8/layout/chevron2"/>
    <dgm:cxn modelId="{720046A8-0F91-4D32-9A0E-F3AAE8E013D7}" type="presParOf" srcId="{F0B0EA08-23AC-4DA6-9875-8DE9E2839031}" destId="{B9D137E5-BA48-4A3A-A545-2621C45EA88C}" srcOrd="6" destOrd="0" presId="urn:microsoft.com/office/officeart/2005/8/layout/chevron2"/>
    <dgm:cxn modelId="{2F74EDE8-C2B9-456D-8FA6-3E8DCDB4D7B8}" type="presParOf" srcId="{B9D137E5-BA48-4A3A-A545-2621C45EA88C}" destId="{8916C0CB-64F1-4DDB-BB2A-CEAC92D51472}" srcOrd="0" destOrd="0" presId="urn:microsoft.com/office/officeart/2005/8/layout/chevron2"/>
    <dgm:cxn modelId="{633B52CE-F4F8-41D7-8936-5D6C207AE221}" type="presParOf" srcId="{B9D137E5-BA48-4A3A-A545-2621C45EA88C}" destId="{A78D56D9-8FE3-4DB5-B4EE-D9721E8013F8}"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000697-1A50-4BCF-B6BE-03596086D814}">
      <dsp:nvSpPr>
        <dsp:cNvPr id="0" name=""/>
        <dsp:cNvSpPr/>
      </dsp:nvSpPr>
      <dsp:spPr>
        <a:xfrm rot="5400000">
          <a:off x="-165794" y="167590"/>
          <a:ext cx="1105293" cy="7737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Motif Discovery</a:t>
          </a:r>
        </a:p>
      </dsp:txBody>
      <dsp:txXfrm rot="-5400000">
        <a:off x="1" y="388649"/>
        <a:ext cx="773705" cy="331588"/>
      </dsp:txXfrm>
    </dsp:sp>
    <dsp:sp modelId="{3EA42555-120D-4926-A0A2-4BEBE680B7C4}">
      <dsp:nvSpPr>
        <dsp:cNvPr id="0" name=""/>
        <dsp:cNvSpPr/>
      </dsp:nvSpPr>
      <dsp:spPr>
        <a:xfrm rot="5400000">
          <a:off x="2355859" y="-1580357"/>
          <a:ext cx="718440" cy="38827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D63E89-DEB0-4573-8D63-35DE1810014C}">
      <dsp:nvSpPr>
        <dsp:cNvPr id="0" name=""/>
        <dsp:cNvSpPr/>
      </dsp:nvSpPr>
      <dsp:spPr>
        <a:xfrm rot="5400000">
          <a:off x="-165794" y="1124054"/>
          <a:ext cx="1105293" cy="7737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Motif Scanning</a:t>
          </a:r>
          <a:endParaRPr lang="en-US" sz="1100" kern="1200" dirty="0"/>
        </a:p>
      </dsp:txBody>
      <dsp:txXfrm rot="-5400000">
        <a:off x="1" y="1345113"/>
        <a:ext cx="773705" cy="331588"/>
      </dsp:txXfrm>
    </dsp:sp>
    <dsp:sp modelId="{C0A16205-0CD7-475A-8F54-19E1D50AEA61}">
      <dsp:nvSpPr>
        <dsp:cNvPr id="0" name=""/>
        <dsp:cNvSpPr/>
      </dsp:nvSpPr>
      <dsp:spPr>
        <a:xfrm rot="5400000">
          <a:off x="2355859" y="-623893"/>
          <a:ext cx="718440" cy="38827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Scanner: FIMO</a:t>
          </a:r>
        </a:p>
      </dsp:txBody>
      <dsp:txXfrm rot="-5400000">
        <a:off x="773705" y="993332"/>
        <a:ext cx="3847678" cy="648298"/>
      </dsp:txXfrm>
    </dsp:sp>
    <dsp:sp modelId="{A0114BA7-7A7A-406F-ADD4-82B1E754F562}">
      <dsp:nvSpPr>
        <dsp:cNvPr id="0" name=""/>
        <dsp:cNvSpPr/>
      </dsp:nvSpPr>
      <dsp:spPr>
        <a:xfrm rot="5400000">
          <a:off x="-165794" y="2080519"/>
          <a:ext cx="1105293" cy="7737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Motif Selection</a:t>
          </a:r>
        </a:p>
      </dsp:txBody>
      <dsp:txXfrm rot="-5400000">
        <a:off x="1" y="2301578"/>
        <a:ext cx="773705" cy="331588"/>
      </dsp:txXfrm>
    </dsp:sp>
    <dsp:sp modelId="{434C6571-22A4-4218-B727-A29C48032BF6}">
      <dsp:nvSpPr>
        <dsp:cNvPr id="0" name=""/>
        <dsp:cNvSpPr/>
      </dsp:nvSpPr>
      <dsp:spPr>
        <a:xfrm rot="5400000">
          <a:off x="2355859" y="332571"/>
          <a:ext cx="718440" cy="38827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Rank motifs based on random forest classifier</a:t>
          </a:r>
        </a:p>
        <a:p>
          <a:pPr marL="114300" lvl="2" indent="-57150" algn="l" defTabSz="444500">
            <a:lnSpc>
              <a:spcPct val="90000"/>
            </a:lnSpc>
            <a:spcBef>
              <a:spcPct val="0"/>
            </a:spcBef>
            <a:spcAft>
              <a:spcPct val="15000"/>
            </a:spcAft>
            <a:buChar char="•"/>
          </a:pPr>
          <a:r>
            <a:rPr lang="en-US" sz="1000" kern="1200" dirty="0" err="1"/>
            <a:t>Gini</a:t>
          </a:r>
          <a:r>
            <a:rPr lang="en-US" sz="1000" kern="1200" dirty="0"/>
            <a:t> index</a:t>
          </a:r>
        </a:p>
        <a:p>
          <a:pPr marL="114300" lvl="2" indent="-57150" algn="l" defTabSz="444500">
            <a:lnSpc>
              <a:spcPct val="90000"/>
            </a:lnSpc>
            <a:spcBef>
              <a:spcPct val="0"/>
            </a:spcBef>
            <a:spcAft>
              <a:spcPct val="15000"/>
            </a:spcAft>
            <a:buChar char="•"/>
          </a:pPr>
          <a:r>
            <a:rPr lang="en-US" sz="1000" kern="1200" dirty="0"/>
            <a:t>Information gain</a:t>
          </a:r>
        </a:p>
        <a:p>
          <a:pPr marL="57150" lvl="1" indent="-57150" algn="l" defTabSz="444500">
            <a:lnSpc>
              <a:spcPct val="90000"/>
            </a:lnSpc>
            <a:spcBef>
              <a:spcPct val="0"/>
            </a:spcBef>
            <a:spcAft>
              <a:spcPct val="15000"/>
            </a:spcAft>
            <a:buChar char="•"/>
          </a:pPr>
          <a:r>
            <a:rPr lang="en-US" sz="1000" kern="1200" dirty="0"/>
            <a:t>Keep the top N motifs</a:t>
          </a:r>
        </a:p>
      </dsp:txBody>
      <dsp:txXfrm rot="-5400000">
        <a:off x="773705" y="1949797"/>
        <a:ext cx="3847678" cy="648298"/>
      </dsp:txXfrm>
    </dsp:sp>
    <dsp:sp modelId="{8916C0CB-64F1-4DDB-BB2A-CEAC92D51472}">
      <dsp:nvSpPr>
        <dsp:cNvPr id="0" name=""/>
        <dsp:cNvSpPr/>
      </dsp:nvSpPr>
      <dsp:spPr>
        <a:xfrm rot="5400000">
          <a:off x="-165794" y="3036984"/>
          <a:ext cx="1105293" cy="7737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Manual inspection</a:t>
          </a:r>
        </a:p>
      </dsp:txBody>
      <dsp:txXfrm rot="-5400000">
        <a:off x="1" y="3258043"/>
        <a:ext cx="773705" cy="331588"/>
      </dsp:txXfrm>
    </dsp:sp>
    <dsp:sp modelId="{A78D56D9-8FE3-4DB5-B4EE-D9721E8013F8}">
      <dsp:nvSpPr>
        <dsp:cNvPr id="0" name=""/>
        <dsp:cNvSpPr/>
      </dsp:nvSpPr>
      <dsp:spPr>
        <a:xfrm rot="5400000">
          <a:off x="2355859" y="1289035"/>
          <a:ext cx="718440" cy="38827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Accuracy (&gt;70%)</a:t>
          </a:r>
        </a:p>
        <a:p>
          <a:pPr marL="57150" lvl="1" indent="-57150" algn="l" defTabSz="444500">
            <a:lnSpc>
              <a:spcPct val="90000"/>
            </a:lnSpc>
            <a:spcBef>
              <a:spcPct val="0"/>
            </a:spcBef>
            <a:spcAft>
              <a:spcPct val="15000"/>
            </a:spcAft>
            <a:buChar char="•"/>
          </a:pPr>
          <a:r>
            <a:rPr lang="en-US" sz="1000" kern="1200" dirty="0"/>
            <a:t>Foreground coverage (&gt;50%)</a:t>
          </a:r>
        </a:p>
        <a:p>
          <a:pPr marL="57150" lvl="1" indent="-57150" algn="l" defTabSz="444500">
            <a:lnSpc>
              <a:spcPct val="90000"/>
            </a:lnSpc>
            <a:spcBef>
              <a:spcPct val="0"/>
            </a:spcBef>
            <a:spcAft>
              <a:spcPct val="15000"/>
            </a:spcAft>
            <a:buChar char="•"/>
          </a:pPr>
          <a:r>
            <a:rPr lang="en-US" sz="1000" kern="1200" dirty="0"/>
            <a:t>Background coverage (&lt;30%)</a:t>
          </a:r>
        </a:p>
        <a:p>
          <a:pPr marL="57150" lvl="1" indent="-57150" algn="l" defTabSz="444500">
            <a:lnSpc>
              <a:spcPct val="90000"/>
            </a:lnSpc>
            <a:spcBef>
              <a:spcPct val="0"/>
            </a:spcBef>
            <a:spcAft>
              <a:spcPct val="15000"/>
            </a:spcAft>
            <a:buChar char="•"/>
          </a:pPr>
          <a:r>
            <a:rPr lang="en-US" sz="1000" kern="1200" dirty="0"/>
            <a:t>Threshold is not fixed</a:t>
          </a:r>
        </a:p>
      </dsp:txBody>
      <dsp:txXfrm rot="-5400000">
        <a:off x="773705" y="2906261"/>
        <a:ext cx="3847678" cy="64829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Yichao Li</dc:creator>
  <cp:lastModifiedBy>Yichao Li</cp:lastModifiedBy>
  <cp:revision>2</cp:revision>
  <dcterms:created xsi:type="dcterms:W3CDTF">2018-08-15T20:07:00Z</dcterms:created>
  <dcterms:modified xsi:type="dcterms:W3CDTF">2018-08-15T20:07:00Z</dcterms:modified>
</cp:coreProperties>
</file>